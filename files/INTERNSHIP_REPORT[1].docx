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A78516">
      <w:pPr>
        <w:jc w:val="center"/>
        <w:rPr>
          <w:b/>
          <w:bCs/>
          <w:sz w:val="44"/>
          <w:szCs w:val="44"/>
        </w:rPr>
      </w:pPr>
      <w:r>
        <w:rPr>
          <w:b/>
          <w:bCs/>
          <w:sz w:val="44"/>
          <w:szCs w:val="44"/>
        </w:rPr>
        <w:t>INTERNSHIP REPORT</w:t>
      </w:r>
    </w:p>
    <w:p w14:paraId="3DA96539">
      <w:pPr>
        <w:jc w:val="center"/>
        <w:rPr>
          <w:sz w:val="28"/>
          <w:szCs w:val="28"/>
        </w:rPr>
      </w:pPr>
      <w:r>
        <w:rPr>
          <w:sz w:val="28"/>
          <w:szCs w:val="28"/>
        </w:rPr>
        <w:t>On</w:t>
      </w:r>
    </w:p>
    <w:p w14:paraId="1ADE5778">
      <w:pPr>
        <w:jc w:val="center"/>
        <w:rPr>
          <w:sz w:val="28"/>
          <w:szCs w:val="28"/>
          <w:u w:val="single"/>
        </w:rPr>
      </w:pPr>
      <w:r>
        <w:rPr>
          <w:sz w:val="28"/>
          <w:szCs w:val="28"/>
          <w:u w:val="single"/>
        </w:rPr>
        <w:t>TITLE</w:t>
      </w:r>
    </w:p>
    <w:p w14:paraId="269D1972">
      <w:pPr>
        <w:jc w:val="center"/>
        <w:rPr>
          <w:b/>
          <w:bCs/>
          <w:sz w:val="28"/>
          <w:szCs w:val="28"/>
        </w:rPr>
      </w:pPr>
      <w:r>
        <w:rPr>
          <w:b/>
          <w:bCs/>
          <w:sz w:val="28"/>
          <w:szCs w:val="28"/>
        </w:rPr>
        <w:t>Design, Simulation, and Fabrication of Microstrip Patch Antenna and 1×8 Broadband Linear Array for X-Band Applications</w:t>
      </w:r>
    </w:p>
    <w:p w14:paraId="73E5E6CE">
      <w:pPr>
        <w:jc w:val="center"/>
        <w:rPr>
          <w:sz w:val="28"/>
          <w:szCs w:val="28"/>
        </w:rPr>
      </w:pPr>
    </w:p>
    <w:p w14:paraId="55D4561C">
      <w:pPr>
        <w:jc w:val="center"/>
        <w:rPr>
          <w:sz w:val="28"/>
          <w:szCs w:val="28"/>
        </w:rPr>
      </w:pPr>
      <w:r>
        <w:rPr>
          <w:sz w:val="28"/>
          <w:szCs w:val="28"/>
        </w:rPr>
        <w:t>Submitted by</w:t>
      </w:r>
    </w:p>
    <w:p w14:paraId="4DF851F4">
      <w:pPr>
        <w:jc w:val="center"/>
        <w:rPr>
          <w:sz w:val="28"/>
          <w:szCs w:val="28"/>
        </w:rPr>
      </w:pPr>
      <w:r>
        <w:rPr>
          <w:sz w:val="28"/>
          <w:szCs w:val="28"/>
        </w:rPr>
        <w:t>[Your Name]</w:t>
      </w:r>
    </w:p>
    <w:p w14:paraId="4A6CD90E">
      <w:pPr>
        <w:jc w:val="center"/>
        <w:rPr>
          <w:sz w:val="28"/>
          <w:szCs w:val="28"/>
        </w:rPr>
      </w:pPr>
      <w:r>
        <w:rPr>
          <w:sz w:val="28"/>
          <w:szCs w:val="28"/>
        </w:rPr>
        <w:t>[Your Roll No.]</w:t>
      </w:r>
    </w:p>
    <w:p w14:paraId="4CCFB8A4">
      <w:pPr>
        <w:jc w:val="center"/>
        <w:rPr>
          <w:sz w:val="28"/>
          <w:szCs w:val="28"/>
        </w:rPr>
      </w:pPr>
      <w:r>
        <w:rPr>
          <w:sz w:val="28"/>
          <w:szCs w:val="28"/>
        </w:rPr>
        <w:t>[Your College Name]</w:t>
      </w:r>
    </w:p>
    <w:p w14:paraId="57EB3B27">
      <w:pPr>
        <w:jc w:val="center"/>
        <w:rPr>
          <w:sz w:val="28"/>
          <w:szCs w:val="28"/>
        </w:rPr>
      </w:pPr>
    </w:p>
    <w:p w14:paraId="76491D42">
      <w:pPr>
        <w:jc w:val="center"/>
        <w:rPr>
          <w:sz w:val="28"/>
          <w:szCs w:val="28"/>
        </w:rPr>
      </w:pPr>
      <w:r>
        <w:rPr>
          <w:sz w:val="28"/>
          <w:szCs w:val="28"/>
        </w:rPr>
        <w:t>In partial fulfillment of the requirements for the award of the</w:t>
      </w:r>
    </w:p>
    <w:p w14:paraId="438A792E">
      <w:pPr>
        <w:jc w:val="center"/>
        <w:rPr>
          <w:sz w:val="28"/>
          <w:szCs w:val="28"/>
        </w:rPr>
      </w:pPr>
    </w:p>
    <w:p w14:paraId="6DF461DD">
      <w:pPr>
        <w:jc w:val="center"/>
        <w:rPr>
          <w:sz w:val="28"/>
          <w:szCs w:val="28"/>
        </w:rPr>
      </w:pPr>
      <w:r>
        <w:rPr>
          <w:sz w:val="28"/>
          <w:szCs w:val="28"/>
        </w:rPr>
        <w:t>Bachelor of Technology</w:t>
      </w:r>
    </w:p>
    <w:p w14:paraId="535B42E9">
      <w:pPr>
        <w:jc w:val="center"/>
        <w:rPr>
          <w:sz w:val="28"/>
          <w:szCs w:val="28"/>
        </w:rPr>
      </w:pPr>
      <w:r>
        <w:rPr>
          <w:sz w:val="28"/>
          <w:szCs w:val="28"/>
        </w:rPr>
        <w:t>in</w:t>
      </w:r>
    </w:p>
    <w:p w14:paraId="6F22C693">
      <w:pPr>
        <w:jc w:val="center"/>
        <w:rPr>
          <w:sz w:val="28"/>
          <w:szCs w:val="28"/>
        </w:rPr>
      </w:pPr>
      <w:r>
        <w:rPr>
          <w:sz w:val="28"/>
          <w:szCs w:val="28"/>
        </w:rPr>
        <w:t>Electronics and Communication Engineering</w:t>
      </w:r>
    </w:p>
    <w:p w14:paraId="2428DEC1">
      <w:pPr>
        <w:jc w:val="center"/>
      </w:pPr>
    </w:p>
    <w:p w14:paraId="4EF65493">
      <w:pPr>
        <w:jc w:val="center"/>
        <w:rPr>
          <w:sz w:val="28"/>
          <w:szCs w:val="28"/>
        </w:rPr>
      </w:pPr>
      <w:r>
        <w:rPr>
          <w:sz w:val="28"/>
          <w:szCs w:val="28"/>
        </w:rPr>
        <w:t>Internship carried out at</w:t>
      </w:r>
    </w:p>
    <w:p w14:paraId="5B1769A9">
      <w:pPr>
        <w:jc w:val="center"/>
        <w:rPr>
          <w:sz w:val="28"/>
          <w:szCs w:val="28"/>
        </w:rPr>
      </w:pPr>
      <w:r>
        <w:rPr>
          <w:sz w:val="28"/>
          <w:szCs w:val="28"/>
        </w:rPr>
        <w:t>Electronics &amp; Radar Development Establishment (LRDE)</w:t>
      </w:r>
    </w:p>
    <w:p w14:paraId="2C3D6591">
      <w:pPr>
        <w:jc w:val="center"/>
        <w:rPr>
          <w:sz w:val="28"/>
          <w:szCs w:val="28"/>
        </w:rPr>
      </w:pPr>
      <w:r>
        <w:rPr>
          <w:sz w:val="28"/>
          <w:szCs w:val="28"/>
        </w:rPr>
        <w:t>Defence Research and Development Organisation (DRDO)</w:t>
      </w:r>
    </w:p>
    <w:p w14:paraId="4C84B7CD">
      <w:pPr>
        <w:jc w:val="center"/>
        <w:rPr>
          <w:sz w:val="28"/>
          <w:szCs w:val="28"/>
        </w:rPr>
      </w:pPr>
      <w:r>
        <w:rPr>
          <w:sz w:val="28"/>
          <w:szCs w:val="28"/>
        </w:rPr>
        <w:t>CV Raman Nagar, Bengaluru – 560093</w:t>
      </w:r>
    </w:p>
    <w:p w14:paraId="5A198135">
      <w:pPr>
        <w:rPr>
          <w:sz w:val="28"/>
          <w:szCs w:val="28"/>
        </w:rPr>
      </w:pPr>
      <w:r>
        <w:rPr>
          <w:sz w:val="28"/>
          <w:szCs w:val="28"/>
        </w:rPr>
        <w:br w:type="page"/>
      </w:r>
    </w:p>
    <w:p w14:paraId="70231AC8">
      <w:pPr>
        <w:jc w:val="center"/>
        <w:rPr>
          <w:b/>
          <w:bCs/>
          <w:sz w:val="40"/>
          <w:szCs w:val="40"/>
          <w:u w:val="single"/>
        </w:rPr>
      </w:pPr>
      <w:r>
        <w:rPr>
          <w:b/>
          <w:bCs/>
          <w:sz w:val="40"/>
          <w:szCs w:val="40"/>
          <w:u w:val="single"/>
        </w:rPr>
        <w:t>ABSTRACT</w:t>
      </w:r>
    </w:p>
    <w:p w14:paraId="3088C6EE">
      <w:pPr>
        <w:pStyle w:val="37"/>
        <w:jc w:val="both"/>
        <w:rPr>
          <w:sz w:val="28"/>
          <w:szCs w:val="24"/>
        </w:rPr>
      </w:pPr>
      <w:r>
        <w:rPr>
          <w:sz w:val="28"/>
          <w:szCs w:val="24"/>
        </w:rPr>
        <w:t>This internship report presents the design, simulation, and performance analysis of two antenna structures operating in the X-band frequency range (8–12 GHz) using Rogers RO4350B substrate: a single microstrip patch antenna and a 1×8 broadband linear array configuration. The single microstrip patch antenna design focuses on compactness, ease of fabrication, and impedance matching for optimal performance within the specified band. The 1×8 linear array is developed to achieve higher gain, broader bandwidth, and improved directivity, suitable for broadside radiation applications such as radar and high-speed wireless communication systems. Both designs are modeled and optimized using electromagnetic simulation tools, considering substrate properties, feed techniques, and array spacing to minimize mutual coupling and side lobes. The performance parameters—return loss, VSWR, bandwidth, radiation pattern, gain, and efficiency—are analyzed to verify compliance with X-band operational requirements. The results demonstrate that the proposed designs meet the desired specifications and offer a practical approach for high-performance microwave communication systems.</w:t>
      </w:r>
    </w:p>
    <w:p w14:paraId="182AE320">
      <w:pPr>
        <w:rPr>
          <w:sz w:val="28"/>
          <w:szCs w:val="24"/>
        </w:rPr>
      </w:pPr>
      <w:r>
        <w:rPr>
          <w:sz w:val="28"/>
          <w:szCs w:val="24"/>
        </w:rPr>
        <w:br w:type="page"/>
      </w:r>
    </w:p>
    <w:p w14:paraId="185A5305">
      <w:pPr>
        <w:pStyle w:val="37"/>
        <w:jc w:val="center"/>
        <w:rPr>
          <w:b/>
          <w:bCs/>
          <w:sz w:val="40"/>
          <w:szCs w:val="36"/>
          <w:u w:val="single"/>
        </w:rPr>
      </w:pPr>
      <w:r>
        <w:rPr>
          <w:b/>
          <w:bCs/>
          <w:sz w:val="40"/>
          <w:szCs w:val="36"/>
          <w:u w:val="single"/>
        </w:rPr>
        <w:t>TABLE OF CONTENTS</w:t>
      </w:r>
    </w:p>
    <w:p w14:paraId="1649360C">
      <w:pPr>
        <w:pStyle w:val="37"/>
        <w:jc w:val="center"/>
        <w:rPr>
          <w:b/>
          <w:bCs/>
          <w:sz w:val="40"/>
          <w:szCs w:val="36"/>
          <w:u w:val="single"/>
        </w:rPr>
      </w:pPr>
    </w:p>
    <w:p w14:paraId="339A937F">
      <w:pPr>
        <w:pStyle w:val="37"/>
      </w:pPr>
    </w:p>
    <w:p w14:paraId="581D42B5">
      <w:pPr>
        <w:pStyle w:val="37"/>
        <w:rPr>
          <w:b/>
          <w:bCs/>
          <w:sz w:val="28"/>
          <w:szCs w:val="24"/>
        </w:rPr>
      </w:pPr>
      <w:r>
        <w:rPr>
          <w:b/>
          <w:bCs/>
          <w:sz w:val="28"/>
          <w:szCs w:val="24"/>
        </w:rPr>
        <w:t>1. Introduction*</w:t>
      </w:r>
    </w:p>
    <w:p w14:paraId="42A857A3">
      <w:pPr>
        <w:pStyle w:val="37"/>
        <w:rPr>
          <w:b/>
          <w:bCs/>
          <w:sz w:val="28"/>
          <w:szCs w:val="24"/>
        </w:rPr>
      </w:pPr>
      <w:r>
        <w:rPr>
          <w:b/>
          <w:bCs/>
          <w:sz w:val="28"/>
          <w:szCs w:val="24"/>
        </w:rPr>
        <w:t xml:space="preserve">   1.1 Introduction to Microstrip Patch Antenna</w:t>
      </w:r>
    </w:p>
    <w:p w14:paraId="3FC8D3BC">
      <w:pPr>
        <w:pStyle w:val="37"/>
        <w:rPr>
          <w:b/>
          <w:bCs/>
          <w:sz w:val="28"/>
          <w:szCs w:val="24"/>
        </w:rPr>
      </w:pPr>
      <w:r>
        <w:rPr>
          <w:b/>
          <w:bCs/>
          <w:sz w:val="28"/>
          <w:szCs w:val="24"/>
        </w:rPr>
        <w:t xml:space="preserve">   1.2 Introduction to 1×8 Linear Broadband Array Antenna</w:t>
      </w:r>
    </w:p>
    <w:p w14:paraId="264C84B3">
      <w:pPr>
        <w:pStyle w:val="37"/>
        <w:rPr>
          <w:b/>
          <w:bCs/>
          <w:sz w:val="28"/>
          <w:szCs w:val="24"/>
        </w:rPr>
      </w:pPr>
      <w:r>
        <w:rPr>
          <w:b/>
          <w:bCs/>
          <w:sz w:val="28"/>
          <w:szCs w:val="24"/>
        </w:rPr>
        <w:t xml:space="preserve">   1.3 Properties and Design Specifications</w:t>
      </w:r>
    </w:p>
    <w:p w14:paraId="3D27CFAB">
      <w:pPr>
        <w:pStyle w:val="37"/>
        <w:rPr>
          <w:b/>
          <w:bCs/>
          <w:sz w:val="28"/>
          <w:szCs w:val="24"/>
        </w:rPr>
      </w:pPr>
      <w:r>
        <w:rPr>
          <w:b/>
          <w:bCs/>
          <w:sz w:val="28"/>
          <w:szCs w:val="24"/>
        </w:rPr>
        <w:t>2. *Background Theory*</w:t>
      </w:r>
    </w:p>
    <w:p w14:paraId="0C080EAE">
      <w:pPr>
        <w:pStyle w:val="37"/>
        <w:rPr>
          <w:b/>
          <w:bCs/>
          <w:sz w:val="28"/>
          <w:szCs w:val="24"/>
        </w:rPr>
      </w:pPr>
      <w:r>
        <w:rPr>
          <w:b/>
          <w:bCs/>
          <w:sz w:val="28"/>
          <w:szCs w:val="24"/>
        </w:rPr>
        <w:t xml:space="preserve">   2.1 Microstrip Patch Antennas</w:t>
      </w:r>
    </w:p>
    <w:p w14:paraId="53D9A75D">
      <w:pPr>
        <w:pStyle w:val="37"/>
        <w:rPr>
          <w:b/>
          <w:bCs/>
          <w:sz w:val="28"/>
          <w:szCs w:val="24"/>
        </w:rPr>
      </w:pPr>
      <w:r>
        <w:rPr>
          <w:b/>
          <w:bCs/>
          <w:sz w:val="28"/>
          <w:szCs w:val="24"/>
        </w:rPr>
        <w:t xml:space="preserve">   2.2 Radiation Mechanism of Microstrip Patch Antennas</w:t>
      </w:r>
    </w:p>
    <w:p w14:paraId="068A7E70">
      <w:pPr>
        <w:pStyle w:val="37"/>
        <w:rPr>
          <w:b/>
          <w:bCs/>
          <w:sz w:val="28"/>
          <w:szCs w:val="24"/>
        </w:rPr>
      </w:pPr>
      <w:r>
        <w:rPr>
          <w:b/>
          <w:bCs/>
          <w:sz w:val="28"/>
          <w:szCs w:val="24"/>
        </w:rPr>
        <w:t xml:space="preserve">   2.3 1×8 Broadband Linear Microstrip Patch Array</w:t>
      </w:r>
    </w:p>
    <w:p w14:paraId="0990B0E0">
      <w:pPr>
        <w:pStyle w:val="37"/>
        <w:rPr>
          <w:b/>
          <w:bCs/>
          <w:sz w:val="28"/>
          <w:szCs w:val="24"/>
        </w:rPr>
      </w:pPr>
      <w:r>
        <w:rPr>
          <w:b/>
          <w:bCs/>
          <w:sz w:val="28"/>
          <w:szCs w:val="24"/>
        </w:rPr>
        <w:t xml:space="preserve">   2.4 X-Band and Substrate Selection Considerations</w:t>
      </w:r>
    </w:p>
    <w:p w14:paraId="524BC35D">
      <w:pPr>
        <w:pStyle w:val="37"/>
        <w:rPr>
          <w:b/>
          <w:bCs/>
          <w:sz w:val="28"/>
          <w:szCs w:val="24"/>
        </w:rPr>
      </w:pPr>
      <w:r>
        <w:rPr>
          <w:b/>
          <w:bCs/>
          <w:sz w:val="28"/>
          <w:szCs w:val="24"/>
        </w:rPr>
        <w:t>3. *Design Methodology*</w:t>
      </w:r>
    </w:p>
    <w:p w14:paraId="2595B677">
      <w:pPr>
        <w:pStyle w:val="37"/>
        <w:rPr>
          <w:b/>
          <w:bCs/>
          <w:sz w:val="28"/>
          <w:szCs w:val="24"/>
        </w:rPr>
      </w:pPr>
      <w:r>
        <w:rPr>
          <w:b/>
          <w:bCs/>
          <w:sz w:val="28"/>
          <w:szCs w:val="24"/>
        </w:rPr>
        <w:t xml:space="preserve">   3.1 Design Objectives</w:t>
      </w:r>
    </w:p>
    <w:p w14:paraId="7E1224B7">
      <w:pPr>
        <w:pStyle w:val="37"/>
        <w:rPr>
          <w:b/>
          <w:bCs/>
          <w:sz w:val="28"/>
          <w:szCs w:val="24"/>
        </w:rPr>
      </w:pPr>
      <w:r>
        <w:rPr>
          <w:b/>
          <w:bCs/>
          <w:sz w:val="28"/>
          <w:szCs w:val="24"/>
        </w:rPr>
        <w:t xml:space="preserve">   3.2 Substrate Parameters</w:t>
      </w:r>
    </w:p>
    <w:p w14:paraId="0DC1A806">
      <w:pPr>
        <w:pStyle w:val="37"/>
        <w:rPr>
          <w:b/>
          <w:bCs/>
          <w:sz w:val="28"/>
          <w:szCs w:val="24"/>
        </w:rPr>
      </w:pPr>
      <w:r>
        <w:rPr>
          <w:b/>
          <w:bCs/>
          <w:sz w:val="28"/>
          <w:szCs w:val="24"/>
        </w:rPr>
        <w:t xml:space="preserve">   3.3 Single Patch Antenna Design</w:t>
      </w:r>
    </w:p>
    <w:p w14:paraId="36BCE3C0">
      <w:pPr>
        <w:pStyle w:val="37"/>
        <w:rPr>
          <w:b/>
          <w:bCs/>
          <w:sz w:val="28"/>
          <w:szCs w:val="24"/>
        </w:rPr>
      </w:pPr>
      <w:r>
        <w:rPr>
          <w:b/>
          <w:bCs/>
          <w:sz w:val="28"/>
          <w:szCs w:val="24"/>
        </w:rPr>
        <w:t xml:space="preserve">   3.4 1×8 Linear Broadband Array Design</w:t>
      </w:r>
    </w:p>
    <w:p w14:paraId="70EC1747">
      <w:pPr>
        <w:pStyle w:val="37"/>
        <w:rPr>
          <w:b/>
          <w:bCs/>
          <w:sz w:val="28"/>
          <w:szCs w:val="24"/>
        </w:rPr>
      </w:pPr>
      <w:r>
        <w:rPr>
          <w:b/>
          <w:bCs/>
          <w:sz w:val="28"/>
          <w:szCs w:val="24"/>
        </w:rPr>
        <w:t xml:space="preserve">   3.5 Simulated Performance Targets</w:t>
      </w:r>
    </w:p>
    <w:p w14:paraId="384A4A0E">
      <w:pPr>
        <w:pStyle w:val="37"/>
        <w:rPr>
          <w:b/>
          <w:bCs/>
          <w:sz w:val="28"/>
          <w:szCs w:val="24"/>
        </w:rPr>
      </w:pPr>
      <w:r>
        <w:rPr>
          <w:b/>
          <w:bCs/>
          <w:sz w:val="28"/>
          <w:szCs w:val="24"/>
        </w:rPr>
        <w:t xml:space="preserve">   3.6 Summary of Design Steps</w:t>
      </w:r>
    </w:p>
    <w:p w14:paraId="28C9D3C8">
      <w:pPr>
        <w:pStyle w:val="37"/>
        <w:rPr>
          <w:b/>
          <w:bCs/>
          <w:sz w:val="28"/>
          <w:szCs w:val="24"/>
        </w:rPr>
      </w:pPr>
      <w:r>
        <w:rPr>
          <w:b/>
          <w:bCs/>
          <w:sz w:val="28"/>
          <w:szCs w:val="24"/>
        </w:rPr>
        <w:t>4. *Simulation &amp; Results*</w:t>
      </w:r>
    </w:p>
    <w:p w14:paraId="4DE45904">
      <w:pPr>
        <w:pStyle w:val="37"/>
        <w:rPr>
          <w:b/>
          <w:bCs/>
          <w:sz w:val="28"/>
          <w:szCs w:val="24"/>
        </w:rPr>
      </w:pPr>
      <w:r>
        <w:rPr>
          <w:b/>
          <w:bCs/>
          <w:sz w:val="28"/>
          <w:szCs w:val="24"/>
        </w:rPr>
        <w:t xml:space="preserve">   4.1 Simulation Environment</w:t>
      </w:r>
    </w:p>
    <w:p w14:paraId="2012C9DD">
      <w:pPr>
        <w:pStyle w:val="37"/>
        <w:rPr>
          <w:b/>
          <w:bCs/>
          <w:sz w:val="28"/>
          <w:szCs w:val="24"/>
        </w:rPr>
      </w:pPr>
      <w:r>
        <w:rPr>
          <w:b/>
          <w:bCs/>
          <w:sz w:val="28"/>
          <w:szCs w:val="24"/>
        </w:rPr>
        <w:t xml:space="preserve">   4.2 Single Patch Antenna Simulation Results</w:t>
      </w:r>
    </w:p>
    <w:p w14:paraId="02222730">
      <w:pPr>
        <w:pStyle w:val="37"/>
        <w:rPr>
          <w:b/>
          <w:bCs/>
          <w:sz w:val="28"/>
          <w:szCs w:val="24"/>
        </w:rPr>
      </w:pPr>
      <w:r>
        <w:rPr>
          <w:b/>
          <w:bCs/>
          <w:sz w:val="28"/>
          <w:szCs w:val="24"/>
        </w:rPr>
        <w:t xml:space="preserve">   4.3 1×8 Linear Broadband Array Simulation Results</w:t>
      </w:r>
    </w:p>
    <w:p w14:paraId="7C381226">
      <w:pPr>
        <w:pStyle w:val="37"/>
        <w:rPr>
          <w:b/>
          <w:bCs/>
          <w:sz w:val="28"/>
          <w:szCs w:val="24"/>
        </w:rPr>
      </w:pPr>
      <w:r>
        <w:rPr>
          <w:b/>
          <w:bCs/>
          <w:sz w:val="28"/>
          <w:szCs w:val="24"/>
        </w:rPr>
        <w:t xml:space="preserve">   4.4 Comparison of Single Patch and 1×8 Array</w:t>
      </w:r>
    </w:p>
    <w:p w14:paraId="0B900714">
      <w:pPr>
        <w:pStyle w:val="37"/>
        <w:rPr>
          <w:b/>
          <w:bCs/>
          <w:sz w:val="28"/>
          <w:szCs w:val="24"/>
        </w:rPr>
      </w:pPr>
      <w:r>
        <w:rPr>
          <w:b/>
          <w:bCs/>
          <w:sz w:val="28"/>
          <w:szCs w:val="24"/>
        </w:rPr>
        <w:t xml:space="preserve">   4.5 Summary</w:t>
      </w:r>
    </w:p>
    <w:p w14:paraId="254F6690">
      <w:pPr>
        <w:pStyle w:val="37"/>
        <w:rPr>
          <w:b/>
          <w:bCs/>
          <w:sz w:val="28"/>
          <w:szCs w:val="24"/>
        </w:rPr>
      </w:pPr>
      <w:r>
        <w:rPr>
          <w:b/>
          <w:bCs/>
          <w:sz w:val="28"/>
          <w:szCs w:val="24"/>
        </w:rPr>
        <w:t>5. *Conclusion and Future Scope*</w:t>
      </w:r>
    </w:p>
    <w:p w14:paraId="5A3FA8F2">
      <w:pPr>
        <w:pStyle w:val="37"/>
        <w:rPr>
          <w:b/>
          <w:bCs/>
          <w:sz w:val="28"/>
          <w:szCs w:val="24"/>
        </w:rPr>
      </w:pPr>
      <w:r>
        <w:rPr>
          <w:b/>
          <w:bCs/>
          <w:sz w:val="28"/>
          <w:szCs w:val="24"/>
        </w:rPr>
        <w:t xml:space="preserve">   5.1 Conclusion</w:t>
      </w:r>
    </w:p>
    <w:p w14:paraId="652B31AF">
      <w:pPr>
        <w:pStyle w:val="37"/>
        <w:rPr>
          <w:b/>
          <w:bCs/>
          <w:sz w:val="28"/>
          <w:szCs w:val="24"/>
        </w:rPr>
      </w:pPr>
      <w:r>
        <w:rPr>
          <w:b/>
          <w:bCs/>
          <w:sz w:val="28"/>
          <w:szCs w:val="24"/>
        </w:rPr>
        <w:t xml:space="preserve">   5.2 Future Scope</w:t>
      </w:r>
    </w:p>
    <w:p w14:paraId="63B32AAB">
      <w:pPr>
        <w:pStyle w:val="37"/>
        <w:rPr>
          <w:b/>
          <w:bCs/>
          <w:sz w:val="28"/>
          <w:szCs w:val="24"/>
        </w:rPr>
      </w:pPr>
      <w:r>
        <w:rPr>
          <w:b/>
          <w:bCs/>
          <w:sz w:val="28"/>
          <w:szCs w:val="24"/>
        </w:rPr>
        <w:t xml:space="preserve">   5.3 Closing Remarks</w:t>
      </w:r>
    </w:p>
    <w:p w14:paraId="7A308605">
      <w:pPr>
        <w:pStyle w:val="3"/>
        <w:keepNext w:val="0"/>
        <w:keepLines w:val="0"/>
        <w:widowControl/>
        <w:suppressLineNumbers w:val="0"/>
      </w:pPr>
      <w:r>
        <w:rPr>
          <w:sz w:val="28"/>
          <w:szCs w:val="24"/>
        </w:rPr>
        <w:br w:type="page"/>
      </w:r>
      <w:r>
        <w:rPr>
          <w:rStyle w:val="16"/>
        </w:rPr>
        <w:t>CHAPTER 1: INTRODUCTION</w:t>
      </w:r>
    </w:p>
    <w:p w14:paraId="407A9C7E">
      <w:pPr>
        <w:pStyle w:val="4"/>
        <w:keepNext w:val="0"/>
        <w:keepLines w:val="0"/>
        <w:widowControl/>
        <w:suppressLineNumbers w:val="0"/>
      </w:pPr>
      <w:r>
        <w:rPr>
          <w:rStyle w:val="16"/>
        </w:rPr>
        <w:t>1.1 Introduction to Microstrip Patch Antenna</w:t>
      </w:r>
    </w:p>
    <w:p w14:paraId="5F7FE42B">
      <w:pPr>
        <w:pStyle w:val="15"/>
        <w:keepNext w:val="0"/>
        <w:keepLines w:val="0"/>
        <w:widowControl/>
        <w:suppressLineNumbers w:val="0"/>
      </w:pPr>
      <w:r>
        <w:t>Microstrip patch antennas have emerged as one of the most popular types of antennas in modern wireless communication systems due to their low profile, lightweight structure, ease of fabrication, and compatibility with printed circuit technology. A typical microstrip patch antenna consists of a conducting patch of any planar or non-planar geometry placed over a dielectric substrate with a continuous ground plane on the other side. The patch can be made of materials such as copper or gold, and the substrate is usually a low-loss dielectric material.</w:t>
      </w:r>
    </w:p>
    <w:p w14:paraId="1164B771">
      <w:pPr>
        <w:pStyle w:val="15"/>
        <w:keepNext w:val="0"/>
        <w:keepLines w:val="0"/>
        <w:widowControl/>
        <w:suppressLineNumbers w:val="0"/>
      </w:pPr>
      <w:r>
        <w:t>The radiation mechanism of a microstrip patch antenna is based on fringing fields between the edges of the patch and the ground plane. The operating frequency is determined by the dimensions of the patch and the dielectric constant of the substrate. These antennas are widely used in radar, satellite communication, and wireless communication applications, particularly in high-frequency bands such as the X-band.</w:t>
      </w:r>
    </w:p>
    <w:p w14:paraId="6BDA6ACE">
      <w:pPr>
        <w:pStyle w:val="15"/>
        <w:keepNext w:val="0"/>
        <w:keepLines w:val="0"/>
        <w:widowControl/>
        <w:suppressLineNumbers w:val="0"/>
      </w:pPr>
      <w:r>
        <w:t>Advantages of microstrip patch antennas include:</w:t>
      </w:r>
    </w:p>
    <w:p w14:paraId="6376AAC3">
      <w:pPr>
        <w:pStyle w:val="3"/>
        <w:keepNext w:val="0"/>
        <w:keepLines w:val="0"/>
        <w:widowControl/>
        <w:suppressLineNumbers w:val="0"/>
      </w:pPr>
      <w:r>
        <w:rPr>
          <w:rStyle w:val="16"/>
        </w:rPr>
        <w:t>CHAPTER 1: INTRODUCTION</w:t>
      </w:r>
    </w:p>
    <w:p w14:paraId="621EC939">
      <w:pPr>
        <w:pStyle w:val="4"/>
        <w:keepNext w:val="0"/>
        <w:keepLines w:val="0"/>
        <w:widowControl/>
        <w:suppressLineNumbers w:val="0"/>
      </w:pPr>
      <w:r>
        <w:rPr>
          <w:rStyle w:val="16"/>
        </w:rPr>
        <w:t>1.1 Introduction to Microstrip Patch Antenna</w:t>
      </w:r>
    </w:p>
    <w:p w14:paraId="1C1F00FA">
      <w:pPr>
        <w:pStyle w:val="15"/>
        <w:keepNext w:val="0"/>
        <w:keepLines w:val="0"/>
        <w:widowControl/>
        <w:suppressLineNumbers w:val="0"/>
      </w:pPr>
      <w:r>
        <w:t>Microstrip patch antennas have emerged as one of the most popular types of antennas in modern wireless communication systems due to their low profile, lightweight structure, ease of fabrication, and compatibility with printed circuit technology. A typical microstrip patch antenna consists of a conducting patch of any planar or non-planar geometry placed over a dielectric substrate with a continuous ground plane on the other side. The patch can be made of materials such as copper or gold, and the substrate is usually a low-loss dielectric material.</w:t>
      </w:r>
    </w:p>
    <w:p w14:paraId="5F167381">
      <w:pPr>
        <w:pStyle w:val="15"/>
        <w:keepNext w:val="0"/>
        <w:keepLines w:val="0"/>
        <w:widowControl/>
        <w:suppressLineNumbers w:val="0"/>
      </w:pPr>
      <w:r>
        <w:t>The radiation mechanism of a microstrip patch antenna is based on fringing fields between the edges of the patch and the ground plane. The operating frequency is determined by the dimensions of the patch and the dielectric constant of the substrate. These antennas are widely used in radar, satellite communication, and wireless communication applications, particularly in high-frequency bands such as the X-band.</w:t>
      </w:r>
    </w:p>
    <w:p w14:paraId="4AF2AEC5">
      <w:pPr>
        <w:pStyle w:val="15"/>
        <w:keepNext w:val="0"/>
        <w:keepLines w:val="0"/>
        <w:widowControl/>
        <w:suppressLineNumbers w:val="0"/>
      </w:pPr>
      <w:r>
        <w:t>Advantages of microstrip patch antennas include:</w:t>
      </w:r>
    </w:p>
    <w:p w14:paraId="00F26748">
      <w:pPr>
        <w:pStyle w:val="15"/>
        <w:keepNext w:val="0"/>
        <w:keepLines w:val="0"/>
        <w:widowControl/>
        <w:numPr>
          <w:ilvl w:val="0"/>
          <w:numId w:val="1"/>
        </w:numPr>
        <w:suppressLineNumbers w:val="0"/>
        <w:ind w:left="720"/>
      </w:pPr>
      <w:r>
        <w:t>Low profile and conformability to surfaces.</w:t>
      </w:r>
    </w:p>
    <w:p w14:paraId="672DA690">
      <w:pPr>
        <w:pStyle w:val="15"/>
        <w:keepNext w:val="0"/>
        <w:keepLines w:val="0"/>
        <w:widowControl/>
        <w:suppressLineNumbers w:val="0"/>
        <w:ind w:left="720"/>
      </w:pPr>
      <w:r>
        <w:rPr>
          <w:rFonts w:hint="default"/>
          <w:lang w:val="en-IN"/>
        </w:rPr>
        <w:t>2.</w:t>
      </w:r>
      <w:r>
        <w:t>Ease of integration with microwave circuits.</w:t>
      </w:r>
    </w:p>
    <w:p w14:paraId="44C2EA90">
      <w:pPr>
        <w:pStyle w:val="15"/>
        <w:keepNext w:val="0"/>
        <w:keepLines w:val="0"/>
        <w:widowControl/>
        <w:suppressLineNumbers w:val="0"/>
        <w:ind w:left="720"/>
      </w:pPr>
      <w:r>
        <w:rPr>
          <w:rFonts w:hint="default"/>
          <w:lang w:val="en-IN"/>
        </w:rPr>
        <w:t>3.</w:t>
      </w:r>
      <w:r>
        <w:t>Capability for dual and circular polarization.</w:t>
      </w:r>
    </w:p>
    <w:p w14:paraId="43A773B6">
      <w:pPr>
        <w:pStyle w:val="15"/>
        <w:keepNext w:val="0"/>
        <w:keepLines w:val="0"/>
        <w:widowControl/>
        <w:suppressLineNumbers w:val="0"/>
        <w:ind w:left="720"/>
      </w:pPr>
      <w:r>
        <w:rPr>
          <w:rFonts w:hint="default"/>
          <w:lang w:val="en-IN"/>
        </w:rPr>
        <w:t>4.</w:t>
      </w:r>
      <w:r>
        <w:t>Suitability for array configurations for higher gain.</w:t>
      </w:r>
    </w:p>
    <w:p w14:paraId="3660A95F">
      <w:pPr>
        <w:pStyle w:val="15"/>
        <w:keepNext w:val="0"/>
        <w:keepLines w:val="0"/>
        <w:widowControl/>
        <w:suppressLineNumbers w:val="0"/>
      </w:pPr>
      <w:r>
        <w:t>However, they also exhibit limitations such as narrow bandwidth and low gain, which can be mitigated using array structures and advanced feeding techniques.</w:t>
      </w:r>
    </w:p>
    <w:p w14:paraId="02E4B236">
      <w:pPr>
        <w:keepNext w:val="0"/>
        <w:keepLines w:val="0"/>
        <w:widowControl/>
        <w:numPr>
          <w:numId w:val="0"/>
        </w:numPr>
        <w:suppressLineNumbers w:val="0"/>
        <w:spacing w:before="0" w:beforeAutospacing="1" w:after="0" w:afterAutospacing="1"/>
      </w:pPr>
    </w:p>
    <w:p w14:paraId="5C253A42">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3A61AEA8">
      <w:pPr>
        <w:pStyle w:val="4"/>
        <w:keepNext w:val="0"/>
        <w:keepLines w:val="0"/>
        <w:widowControl/>
        <w:suppressLineNumbers w:val="0"/>
      </w:pPr>
      <w:r>
        <w:rPr>
          <w:rStyle w:val="16"/>
        </w:rPr>
        <w:t>1.2 Introduction to 1×8 Linear Broadband Array Antenna</w:t>
      </w:r>
    </w:p>
    <w:p w14:paraId="2F5FB9EE">
      <w:pPr>
        <w:pStyle w:val="15"/>
        <w:keepNext w:val="0"/>
        <w:keepLines w:val="0"/>
        <w:widowControl/>
        <w:suppressLineNumbers w:val="0"/>
      </w:pPr>
      <w:r>
        <w:t xml:space="preserve">An array antenna consists of multiple radiating elements arranged in a specific geometric configuration to achieve desired radiation characteristics such as high gain, narrow beamwidth, and directional control. A </w:t>
      </w:r>
      <w:r>
        <w:rPr>
          <w:rStyle w:val="16"/>
        </w:rPr>
        <w:t>1×8 linear array</w:t>
      </w:r>
      <w:r>
        <w:t xml:space="preserve"> refers to an arrangement where eight identical radiating elements are placed in a single line (linear configuration).</w:t>
      </w:r>
    </w:p>
    <w:p w14:paraId="5B8DC337">
      <w:pPr>
        <w:pStyle w:val="15"/>
        <w:keepNext w:val="0"/>
        <w:keepLines w:val="0"/>
        <w:widowControl/>
        <w:suppressLineNumbers w:val="0"/>
      </w:pPr>
      <w:r>
        <w:t xml:space="preserve">In a </w:t>
      </w:r>
      <w:r>
        <w:rPr>
          <w:rStyle w:val="16"/>
        </w:rPr>
        <w:t>broadband linear array</w:t>
      </w:r>
      <w:r>
        <w:t>, the elements and feeding network are designed to maintain consistent performance over a wide frequency range. For X-band applications (8–12 GHz), such arrays are extensively used in radar systems, airborne communication systems, and high-resolution imaging systems.</w:t>
      </w:r>
    </w:p>
    <w:p w14:paraId="650B0ADD">
      <w:pPr>
        <w:pStyle w:val="15"/>
        <w:keepNext w:val="0"/>
        <w:keepLines w:val="0"/>
        <w:widowControl/>
        <w:suppressLineNumbers w:val="0"/>
      </w:pPr>
      <w:r>
        <w:t>The performance advantages of a 1×8 linear broadband microstrip patch array include:</w:t>
      </w:r>
    </w:p>
    <w:p w14:paraId="3A916269">
      <w:pPr>
        <w:pStyle w:val="15"/>
        <w:keepNext w:val="0"/>
        <w:keepLines w:val="0"/>
        <w:widowControl/>
        <w:numPr>
          <w:ilvl w:val="0"/>
          <w:numId w:val="2"/>
        </w:numPr>
        <w:suppressLineNumbers w:val="0"/>
      </w:pPr>
      <w:r>
        <w:t>Increased gain compared to a single patch element.</w:t>
      </w:r>
    </w:p>
    <w:p w14:paraId="59C75634">
      <w:pPr>
        <w:pStyle w:val="15"/>
        <w:keepNext w:val="0"/>
        <w:keepLines w:val="0"/>
        <w:widowControl/>
        <w:numPr>
          <w:ilvl w:val="0"/>
          <w:numId w:val="2"/>
        </w:numPr>
        <w:suppressLineNumbers w:val="0"/>
      </w:pPr>
      <w:r>
        <w:t>Improved directivity and beam shaping capability.</w:t>
      </w:r>
    </w:p>
    <w:p w14:paraId="611EA923">
      <w:pPr>
        <w:pStyle w:val="15"/>
        <w:keepNext w:val="0"/>
        <w:keepLines w:val="0"/>
        <w:widowControl/>
        <w:numPr>
          <w:ilvl w:val="0"/>
          <w:numId w:val="2"/>
        </w:numPr>
        <w:suppressLineNumbers w:val="0"/>
        <w:ind w:left="0" w:leftChars="0" w:firstLine="0" w:firstLineChars="0"/>
      </w:pPr>
      <w:r>
        <w:t>Enhanced bandwidth due to proper element design and spacing.</w:t>
      </w:r>
    </w:p>
    <w:p w14:paraId="6B046940">
      <w:pPr>
        <w:pStyle w:val="15"/>
        <w:keepNext w:val="0"/>
        <w:keepLines w:val="0"/>
        <w:widowControl/>
        <w:numPr>
          <w:ilvl w:val="0"/>
          <w:numId w:val="2"/>
        </w:numPr>
        <w:suppressLineNumbers w:val="0"/>
        <w:ind w:left="0" w:leftChars="0" w:firstLine="0" w:firstLineChars="0"/>
      </w:pPr>
      <w:r>
        <w:t>Capability for beam steering using phase shifters in phased array configurations.</w:t>
      </w:r>
    </w:p>
    <w:p w14:paraId="7D939F71">
      <w:pPr>
        <w:pStyle w:val="15"/>
        <w:keepNext w:val="0"/>
        <w:keepLines w:val="0"/>
        <w:widowControl/>
        <w:suppressLineNumbers w:val="0"/>
      </w:pPr>
      <w:r>
        <w:t>Proper element spacing (typically around half a wavelength at the center frequency) ensures minimal grating lobes and optimal array performance.</w:t>
      </w:r>
    </w:p>
    <w:p w14:paraId="3D8EA14A">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12683024">
      <w:pPr>
        <w:pStyle w:val="4"/>
        <w:keepNext w:val="0"/>
        <w:keepLines w:val="0"/>
        <w:widowControl/>
        <w:suppressLineNumbers w:val="0"/>
      </w:pPr>
      <w:r>
        <w:rPr>
          <w:rStyle w:val="16"/>
        </w:rPr>
        <w:t>1.3 Properties and Design Specifications</w:t>
      </w:r>
    </w:p>
    <w:p w14:paraId="70BD625A">
      <w:pPr>
        <w:pStyle w:val="15"/>
        <w:keepNext w:val="0"/>
        <w:keepLines w:val="0"/>
        <w:widowControl/>
        <w:suppressLineNumbers w:val="0"/>
      </w:pPr>
      <w:r>
        <w:rPr>
          <w:rStyle w:val="16"/>
        </w:rPr>
        <w:t>Operating Band:</w:t>
      </w:r>
    </w:p>
    <w:p w14:paraId="4939BB75">
      <w:pPr>
        <w:pStyle w:val="15"/>
        <w:keepNext w:val="0"/>
        <w:keepLines w:val="0"/>
        <w:widowControl/>
        <w:suppressLineNumbers w:val="0"/>
        <w:ind w:left="720"/>
      </w:pPr>
      <w:r>
        <w:rPr>
          <w:rStyle w:val="16"/>
        </w:rPr>
        <w:t>X-band:</w:t>
      </w:r>
      <w:r>
        <w:t xml:space="preserve"> 8–12 GHz</w:t>
      </w:r>
      <w:r>
        <w:br w:type="textWrapping"/>
      </w:r>
      <w:r>
        <w:t>The X-band is widely used in radar, satellite communication, and defense applications due to its balance between resolution and atmospheric penetration.</w:t>
      </w:r>
    </w:p>
    <w:p w14:paraId="7F93F940">
      <w:pPr>
        <w:pStyle w:val="15"/>
        <w:keepNext w:val="0"/>
        <w:keepLines w:val="0"/>
        <w:widowControl/>
        <w:suppressLineNumbers w:val="0"/>
        <w:rPr>
          <w:rStyle w:val="16"/>
        </w:rPr>
      </w:pPr>
      <w:r>
        <w:rPr>
          <w:rStyle w:val="16"/>
        </w:rPr>
        <w:t>Substrate Material:</w:t>
      </w:r>
    </w:p>
    <w:p w14:paraId="6C6940CF">
      <w:pPr>
        <w:pStyle w:val="15"/>
        <w:keepNext w:val="0"/>
        <w:keepLines w:val="0"/>
        <w:widowControl/>
        <w:suppressLineNumbers w:val="0"/>
        <w:ind w:firstLine="361" w:firstLineChars="150"/>
        <w:rPr>
          <w:rStyle w:val="16"/>
        </w:rPr>
      </w:pPr>
      <w:r>
        <w:rPr>
          <w:rStyle w:val="16"/>
        </w:rPr>
        <w:t>Rogers RO4350B</w:t>
      </w:r>
    </w:p>
    <w:p w14:paraId="7DCDCBB6">
      <w:pPr>
        <w:pStyle w:val="15"/>
        <w:keepNext w:val="0"/>
        <w:keepLines w:val="0"/>
        <w:widowControl/>
        <w:numPr>
          <w:ilvl w:val="0"/>
          <w:numId w:val="3"/>
        </w:numPr>
        <w:suppressLineNumbers w:val="0"/>
        <w:ind w:left="720"/>
      </w:pPr>
      <w:r>
        <w:rPr>
          <w:rStyle w:val="16"/>
        </w:rPr>
        <w:t>Dielectric constant (εr):</w:t>
      </w:r>
      <w:r>
        <w:t xml:space="preserve"> 3.48</w:t>
      </w:r>
    </w:p>
    <w:p w14:paraId="52ABA09A">
      <w:pPr>
        <w:pStyle w:val="15"/>
        <w:keepNext w:val="0"/>
        <w:keepLines w:val="0"/>
        <w:widowControl/>
        <w:numPr>
          <w:ilvl w:val="0"/>
          <w:numId w:val="3"/>
        </w:numPr>
        <w:suppressLineNumbers w:val="0"/>
        <w:ind w:left="720"/>
      </w:pPr>
      <w:r>
        <w:rPr>
          <w:rStyle w:val="16"/>
        </w:rPr>
        <w:t>Loss tangent (tan δ):</w:t>
      </w:r>
      <w:r>
        <w:t xml:space="preserve"> 0.0037 at 10 GHz</w:t>
      </w:r>
    </w:p>
    <w:p w14:paraId="53A185E6">
      <w:pPr>
        <w:pStyle w:val="15"/>
        <w:keepNext w:val="0"/>
        <w:keepLines w:val="0"/>
        <w:widowControl/>
        <w:numPr>
          <w:ilvl w:val="0"/>
          <w:numId w:val="3"/>
        </w:numPr>
        <w:suppressLineNumbers w:val="0"/>
        <w:ind w:left="720"/>
      </w:pPr>
      <w:r>
        <w:rPr>
          <w:rStyle w:val="16"/>
        </w:rPr>
        <w:t>Substrate thickness:</w:t>
      </w:r>
      <w:r>
        <w:t xml:space="preserve"> Available in multiple thicknesses (commonly 0.508 mm, </w:t>
      </w:r>
      <w:r>
        <w:rPr>
          <w:rFonts w:hint="default"/>
          <w:lang w:val="en-IN"/>
        </w:rPr>
        <w:t xml:space="preserve">         </w:t>
      </w:r>
      <w:r>
        <w:t>0.762 mm, or 1.524 mm)</w:t>
      </w:r>
    </w:p>
    <w:p w14:paraId="016426C9">
      <w:pPr>
        <w:pStyle w:val="15"/>
        <w:keepNext w:val="0"/>
        <w:keepLines w:val="0"/>
        <w:widowControl/>
        <w:suppressLineNumbers w:val="0"/>
        <w:rPr>
          <w:rStyle w:val="16"/>
          <w:rFonts w:hint="default"/>
          <w:lang w:val="en-IN"/>
        </w:rPr>
      </w:pPr>
      <w:r>
        <w:rPr>
          <w:rStyle w:val="16"/>
        </w:rPr>
        <w:t>Advantages:</w:t>
      </w:r>
      <w:r>
        <w:rPr>
          <w:rStyle w:val="16"/>
          <w:rFonts w:hint="default"/>
          <w:lang w:val="en-IN"/>
        </w:rPr>
        <w:t xml:space="preserve">  </w:t>
      </w:r>
    </w:p>
    <w:p w14:paraId="5B00F861">
      <w:pPr>
        <w:pStyle w:val="15"/>
        <w:keepNext w:val="0"/>
        <w:keepLines w:val="0"/>
        <w:widowControl/>
        <w:numPr>
          <w:ilvl w:val="0"/>
          <w:numId w:val="4"/>
        </w:numPr>
        <w:suppressLineNumbers w:val="0"/>
      </w:pPr>
      <w:r>
        <w:t>Low dielectric loss, making it suitable for high-frequency applications.</w:t>
      </w:r>
    </w:p>
    <w:p w14:paraId="65F4AC36">
      <w:pPr>
        <w:pStyle w:val="15"/>
        <w:keepNext w:val="0"/>
        <w:keepLines w:val="0"/>
        <w:widowControl/>
        <w:numPr>
          <w:ilvl w:val="0"/>
          <w:numId w:val="4"/>
        </w:numPr>
        <w:suppressLineNumbers w:val="0"/>
      </w:pPr>
      <w:r>
        <w:t>Stable electrical properties over a wide frequency and temperature range.</w:t>
      </w:r>
    </w:p>
    <w:p w14:paraId="3886D8C2">
      <w:pPr>
        <w:pStyle w:val="15"/>
        <w:keepNext w:val="0"/>
        <w:keepLines w:val="0"/>
        <w:widowControl/>
        <w:numPr>
          <w:ilvl w:val="0"/>
          <w:numId w:val="4"/>
        </w:numPr>
        <w:suppressLineNumbers w:val="0"/>
      </w:pPr>
      <w:r>
        <w:t>Good dimensional stability and manufacturability.</w:t>
      </w:r>
    </w:p>
    <w:p w14:paraId="2EC7C71A">
      <w:pPr>
        <w:pStyle w:val="15"/>
        <w:keepNext w:val="0"/>
        <w:keepLines w:val="0"/>
        <w:widowControl/>
        <w:numPr>
          <w:numId w:val="0"/>
        </w:numPr>
        <w:suppressLineNumbers w:val="0"/>
        <w:ind w:right="0" w:rightChars="0"/>
        <w:rPr>
          <w:rStyle w:val="16"/>
          <w:rFonts w:hint="default"/>
          <w:lang w:val="en-IN"/>
        </w:rPr>
      </w:pPr>
      <w:r>
        <w:rPr>
          <w:rStyle w:val="16"/>
        </w:rPr>
        <w:t>Design Objectives:</w:t>
      </w:r>
      <w:r>
        <w:rPr>
          <w:rStyle w:val="16"/>
          <w:rFonts w:hint="default"/>
          <w:lang w:val="en-IN"/>
        </w:rPr>
        <w:t xml:space="preserve"> </w:t>
      </w:r>
    </w:p>
    <w:p w14:paraId="7C60DD42">
      <w:pPr>
        <w:pStyle w:val="15"/>
        <w:keepNext w:val="0"/>
        <w:keepLines w:val="0"/>
        <w:widowControl/>
        <w:numPr>
          <w:ilvl w:val="0"/>
          <w:numId w:val="5"/>
        </w:numPr>
        <w:suppressLineNumbers w:val="0"/>
        <w:ind w:right="0" w:rightChars="0"/>
      </w:pPr>
      <w:r>
        <w:t>Achieve high gain and narrow beamwidth for radar/communication purposes.</w:t>
      </w:r>
    </w:p>
    <w:p w14:paraId="4E1DD187">
      <w:pPr>
        <w:pStyle w:val="15"/>
        <w:keepNext w:val="0"/>
        <w:keepLines w:val="0"/>
        <w:widowControl/>
        <w:numPr>
          <w:ilvl w:val="0"/>
          <w:numId w:val="5"/>
        </w:numPr>
        <w:suppressLineNumbers w:val="0"/>
        <w:ind w:right="0" w:rightChars="0"/>
      </w:pPr>
      <w:r>
        <w:t>Maintain stable performance over the X-band frequency range.</w:t>
      </w:r>
    </w:p>
    <w:p w14:paraId="457A0C3D">
      <w:pPr>
        <w:pStyle w:val="15"/>
        <w:keepNext w:val="0"/>
        <w:keepLines w:val="0"/>
        <w:widowControl/>
        <w:numPr>
          <w:ilvl w:val="0"/>
          <w:numId w:val="5"/>
        </w:numPr>
        <w:suppressLineNumbers w:val="0"/>
        <w:ind w:right="0" w:rightChars="0"/>
      </w:pPr>
      <w:r>
        <w:t>Ensure mechanical robustness while keeping the antenna profile low.</w:t>
      </w:r>
    </w:p>
    <w:p w14:paraId="0081BC6E">
      <w:pPr>
        <w:pStyle w:val="15"/>
        <w:keepNext w:val="0"/>
        <w:keepLines w:val="0"/>
        <w:widowControl/>
        <w:numPr>
          <w:ilvl w:val="0"/>
          <w:numId w:val="5"/>
        </w:numPr>
        <w:suppressLineNumbers w:val="0"/>
        <w:ind w:right="0" w:rightChars="0"/>
      </w:pPr>
      <w:r>
        <w:t>Low profile and conformability to surfaces.</w:t>
      </w:r>
    </w:p>
    <w:p w14:paraId="2EB8C33E">
      <w:pPr>
        <w:pStyle w:val="15"/>
        <w:keepNext w:val="0"/>
        <w:keepLines w:val="0"/>
        <w:widowControl/>
        <w:numPr>
          <w:ilvl w:val="0"/>
          <w:numId w:val="5"/>
        </w:numPr>
        <w:suppressLineNumbers w:val="0"/>
        <w:ind w:right="0" w:rightChars="0"/>
      </w:pPr>
      <w:r>
        <w:t>Ease of integration with microwave circuits.</w:t>
      </w:r>
    </w:p>
    <w:p w14:paraId="16C35A68">
      <w:pPr>
        <w:pStyle w:val="15"/>
        <w:keepNext w:val="0"/>
        <w:keepLines w:val="0"/>
        <w:widowControl/>
        <w:numPr>
          <w:ilvl w:val="0"/>
          <w:numId w:val="5"/>
        </w:numPr>
        <w:suppressLineNumbers w:val="0"/>
        <w:ind w:right="0" w:rightChars="0"/>
      </w:pPr>
      <w:r>
        <w:t>Capability for dual and circular polarization.</w:t>
      </w:r>
    </w:p>
    <w:p w14:paraId="2C297723">
      <w:pPr>
        <w:pStyle w:val="15"/>
        <w:keepNext w:val="0"/>
        <w:keepLines w:val="0"/>
        <w:widowControl/>
        <w:numPr>
          <w:ilvl w:val="0"/>
          <w:numId w:val="5"/>
        </w:numPr>
        <w:suppressLineNumbers w:val="0"/>
        <w:ind w:right="0" w:rightChars="0"/>
      </w:pPr>
      <w:r>
        <w:t>Suitability for array configurations for higher gain.</w:t>
      </w:r>
    </w:p>
    <w:p w14:paraId="78352B08">
      <w:pPr>
        <w:pStyle w:val="15"/>
        <w:keepNext w:val="0"/>
        <w:keepLines w:val="0"/>
        <w:widowControl/>
        <w:numPr>
          <w:numId w:val="0"/>
        </w:numPr>
        <w:suppressLineNumbers w:val="0"/>
        <w:ind w:right="0" w:rightChars="0"/>
      </w:pPr>
      <w:r>
        <w:t>However, they also exhibit limitations such as narrow bandwidth and low gain, which can be mitigated using array structures and advanced feeding techniques.</w:t>
      </w:r>
    </w:p>
    <w:p w14:paraId="6E723086">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22BF66BE">
      <w:pPr>
        <w:pStyle w:val="3"/>
        <w:keepNext w:val="0"/>
        <w:keepLines w:val="0"/>
        <w:widowControl/>
        <w:suppressLineNumbers w:val="0"/>
      </w:pPr>
      <w:r>
        <w:rPr>
          <w:rStyle w:val="16"/>
        </w:rPr>
        <w:t>CHAPTER 2: BACKGROUND THEORY</w:t>
      </w:r>
    </w:p>
    <w:p w14:paraId="46DBBE75">
      <w:pPr>
        <w:pStyle w:val="4"/>
        <w:keepNext w:val="0"/>
        <w:keepLines w:val="0"/>
        <w:widowControl/>
        <w:suppressLineNumbers w:val="0"/>
      </w:pPr>
      <w:r>
        <w:rPr>
          <w:rStyle w:val="16"/>
        </w:rPr>
        <w:t>2.1 Microstrip Patch Antennas</w:t>
      </w:r>
    </w:p>
    <w:p w14:paraId="23626F70">
      <w:pPr>
        <w:pStyle w:val="15"/>
        <w:keepNext w:val="0"/>
        <w:keepLines w:val="0"/>
        <w:widowControl/>
        <w:suppressLineNumbers w:val="0"/>
      </w:pPr>
      <w:r>
        <w:t xml:space="preserve">A </w:t>
      </w:r>
      <w:r>
        <w:rPr>
          <w:rStyle w:val="16"/>
        </w:rPr>
        <w:t>microstrip patch antenna</w:t>
      </w:r>
      <w:r>
        <w:t xml:space="preserve"> is a planar antenna consisting of a radiating patch etched on one side of a dielectric substrate, with a continuous conductive ground plane on the other side. The patch is generally made of a thin layer of copper and can be of various shapes, with rectangular and circular shapes being the most common.</w:t>
      </w:r>
    </w:p>
    <w:p w14:paraId="55B5827D">
      <w:pPr>
        <w:pStyle w:val="15"/>
        <w:keepNext w:val="0"/>
        <w:keepLines w:val="0"/>
        <w:widowControl/>
        <w:suppressLineNumbers w:val="0"/>
      </w:pPr>
      <w:r>
        <w:t xml:space="preserve">The resonant frequency </w:t>
      </w:r>
      <w:r>
        <w:rPr>
          <w:rFonts w:hint="default"/>
          <w:lang w:val="en-IN"/>
        </w:rPr>
        <w:t>Fr</w:t>
      </w:r>
      <w:r>
        <w:t xml:space="preserve"> of a rectangular microstrip patch can be approximated by:</w:t>
      </w:r>
    </w:p>
    <w:p w14:paraId="3687779A">
      <w:pPr>
        <w:keepNext w:val="0"/>
        <w:keepLines w:val="0"/>
        <w:widowControl/>
        <w:numPr>
          <w:numId w:val="0"/>
        </w:numPr>
        <w:suppressLineNumbers w:val="0"/>
        <w:spacing w:before="0" w:beforeAutospacing="1" w:after="0" w:afterAutospacing="1"/>
        <w:ind w:left="1080" w:leftChars="0"/>
      </w:pPr>
    </w:p>
    <w:p w14:paraId="22C515F6">
      <w:pPr>
        <w:keepNext w:val="0"/>
        <w:keepLines w:val="0"/>
        <w:widowControl/>
        <w:numPr>
          <w:numId w:val="0"/>
        </w:numPr>
        <w:suppressLineNumbers w:val="0"/>
        <w:spacing w:before="0" w:beforeAutospacing="1" w:after="0" w:afterAutospacing="1"/>
        <w:ind w:left="1080" w:leftChars="0"/>
      </w:pPr>
    </w:p>
    <w:p w14:paraId="59AF3314">
      <w:pPr>
        <w:pStyle w:val="15"/>
        <w:keepNext w:val="0"/>
        <w:keepLines w:val="0"/>
        <w:widowControl/>
        <w:suppressLineNumbers w:val="0"/>
      </w:pPr>
      <w:r>
        <w:t>Where:</w:t>
      </w:r>
    </w:p>
    <w:p w14:paraId="67BB3068">
      <w:pPr>
        <w:pStyle w:val="15"/>
        <w:keepNext w:val="0"/>
        <w:keepLines w:val="0"/>
        <w:widowControl/>
        <w:suppressLineNumbers w:val="0"/>
      </w:pPr>
      <w:r>
        <w:t>c = speed of light in free space (3 × 10⁸ m/s)</w:t>
      </w:r>
    </w:p>
    <w:p w14:paraId="7D5630B6">
      <w:pPr>
        <w:pStyle w:val="15"/>
        <w:keepNext w:val="0"/>
        <w:keepLines w:val="0"/>
        <w:widowControl/>
        <w:suppressLineNumbers w:val="0"/>
      </w:pPr>
      <w:r>
        <w:t>Leff​ = effective length of the patch (includes fringing field correction)</w:t>
      </w:r>
    </w:p>
    <w:p w14:paraId="4CEB4EE5">
      <w:pPr>
        <w:pStyle w:val="15"/>
        <w:keepNext w:val="0"/>
        <w:keepLines w:val="0"/>
        <w:widowControl/>
        <w:suppressLineNumbers w:val="0"/>
      </w:pPr>
      <w:r>
        <w:t>εeff​ = effective dielectric constant of the substrate</w:t>
      </w:r>
    </w:p>
    <w:p w14:paraId="2500D023">
      <w:pPr>
        <w:pStyle w:val="15"/>
        <w:keepNext w:val="0"/>
        <w:keepLines w:val="0"/>
        <w:widowControl/>
        <w:suppressLineNumbers w:val="0"/>
      </w:pPr>
      <w:r>
        <w:t xml:space="preserve">For </w:t>
      </w:r>
      <w:r>
        <w:rPr>
          <w:rStyle w:val="16"/>
        </w:rPr>
        <w:t>X-band operation (8–12 GHz)</w:t>
      </w:r>
      <w:r>
        <w:t xml:space="preserve">, the physical dimensions of the patch are in the millimeter range. For example, at </w:t>
      </w:r>
      <w:r>
        <w:rPr>
          <w:rStyle w:val="16"/>
        </w:rPr>
        <w:t>10 GHz</w:t>
      </w:r>
      <w:r>
        <w:t xml:space="preserve"> on </w:t>
      </w:r>
      <w:r>
        <w:rPr>
          <w:rStyle w:val="16"/>
        </w:rPr>
        <w:t>Rogers RO4350B</w:t>
      </w:r>
      <w:r>
        <w:t xml:space="preserve"> (εr=3.48\varepsilon_r = 3.48εr​=3.48, thickness = 0.762 mm), the patch length is approximately </w:t>
      </w:r>
      <w:r>
        <w:rPr>
          <w:rStyle w:val="16"/>
        </w:rPr>
        <w:t>8.4 mm</w:t>
      </w:r>
      <w:r>
        <w:t xml:space="preserve">, and the width is around </w:t>
      </w:r>
      <w:r>
        <w:rPr>
          <w:rStyle w:val="16"/>
        </w:rPr>
        <w:t>10 mm</w:t>
      </w:r>
      <w:r>
        <w:t>.</w:t>
      </w:r>
    </w:p>
    <w:p w14:paraId="58DDFE9E">
      <w:pPr>
        <w:pStyle w:val="15"/>
        <w:keepNext w:val="0"/>
        <w:keepLines w:val="0"/>
        <w:widowControl/>
        <w:suppressLineNumbers w:val="0"/>
        <w:rPr>
          <w:rStyle w:val="16"/>
        </w:rPr>
      </w:pPr>
      <w:r>
        <w:rPr>
          <w:rStyle w:val="16"/>
        </w:rPr>
        <w:t>Advantages:</w:t>
      </w:r>
    </w:p>
    <w:p w14:paraId="3D0DC2F1">
      <w:pPr>
        <w:pStyle w:val="15"/>
        <w:keepNext w:val="0"/>
        <w:keepLines w:val="0"/>
        <w:widowControl/>
        <w:numPr>
          <w:ilvl w:val="0"/>
          <w:numId w:val="6"/>
        </w:numPr>
        <w:suppressLineNumbers w:val="0"/>
      </w:pPr>
      <w:r>
        <w:t>Low profile and lightweight</w:t>
      </w:r>
    </w:p>
    <w:p w14:paraId="061C132D">
      <w:pPr>
        <w:pStyle w:val="15"/>
        <w:keepNext w:val="0"/>
        <w:keepLines w:val="0"/>
        <w:widowControl/>
        <w:numPr>
          <w:numId w:val="0"/>
        </w:numPr>
        <w:suppressLineNumbers w:val="0"/>
        <w:ind w:right="0" w:rightChars="0"/>
      </w:pPr>
      <w:r>
        <w:rPr>
          <w:rFonts w:hint="default"/>
          <w:lang w:val="en-IN"/>
        </w:rPr>
        <w:t xml:space="preserve">2. </w:t>
      </w:r>
      <w:r>
        <w:t>Easy to fabricate and integrate with RF circuits</w:t>
      </w:r>
    </w:p>
    <w:p w14:paraId="5076B153">
      <w:pPr>
        <w:pStyle w:val="15"/>
        <w:keepNext w:val="0"/>
        <w:keepLines w:val="0"/>
        <w:widowControl/>
        <w:suppressLineNumbers w:val="0"/>
      </w:pPr>
      <w:r>
        <w:rPr>
          <w:rFonts w:hint="default"/>
          <w:lang w:val="en-IN"/>
        </w:rPr>
        <w:t xml:space="preserve">3. </w:t>
      </w:r>
      <w:r>
        <w:t>Compatible with array configurations for high gain</w:t>
      </w:r>
    </w:p>
    <w:p w14:paraId="3A95EE9F">
      <w:pPr>
        <w:pStyle w:val="15"/>
        <w:keepNext w:val="0"/>
        <w:keepLines w:val="0"/>
        <w:widowControl/>
        <w:suppressLineNumbers w:val="0"/>
        <w:rPr>
          <w:rStyle w:val="16"/>
        </w:rPr>
      </w:pPr>
      <w:r>
        <w:rPr>
          <w:rStyle w:val="16"/>
        </w:rPr>
        <w:t>Limitations:</w:t>
      </w:r>
    </w:p>
    <w:p w14:paraId="1CC68C23">
      <w:pPr>
        <w:pStyle w:val="15"/>
        <w:keepNext w:val="0"/>
        <w:keepLines w:val="0"/>
        <w:widowControl/>
        <w:numPr>
          <w:ilvl w:val="0"/>
          <w:numId w:val="7"/>
        </w:numPr>
        <w:suppressLineNumbers w:val="0"/>
      </w:pPr>
      <w:r>
        <w:t>Narrow bandwidth (typically 2–5% for a single patch)</w:t>
      </w:r>
    </w:p>
    <w:p w14:paraId="0D07EB08">
      <w:pPr>
        <w:pStyle w:val="15"/>
        <w:keepNext w:val="0"/>
        <w:keepLines w:val="0"/>
        <w:widowControl/>
        <w:numPr>
          <w:ilvl w:val="0"/>
          <w:numId w:val="7"/>
        </w:numPr>
        <w:suppressLineNumbers w:val="0"/>
      </w:pPr>
      <w:r>
        <w:rPr>
          <w:rFonts w:hint="default"/>
          <w:lang w:val="en-IN"/>
        </w:rPr>
        <w:t xml:space="preserve">2. </w:t>
      </w:r>
      <w:r>
        <w:t>Lower gain compared to larger aperture antennas</w:t>
      </w:r>
    </w:p>
    <w:p w14:paraId="135198DC">
      <w:pPr>
        <w:pStyle w:val="4"/>
        <w:keepNext w:val="0"/>
        <w:keepLines w:val="0"/>
        <w:widowControl/>
        <w:suppressLineNumbers w:val="0"/>
      </w:pPr>
      <w:r>
        <w:rPr>
          <w:rStyle w:val="16"/>
        </w:rPr>
        <w:t>2.2 Radiation Mechanism of Microstrip Patch Antennas</w:t>
      </w:r>
    </w:p>
    <w:p w14:paraId="58CC2203">
      <w:pPr>
        <w:pStyle w:val="15"/>
        <w:keepNext w:val="0"/>
        <w:keepLines w:val="0"/>
        <w:widowControl/>
        <w:suppressLineNumbers w:val="0"/>
      </w:pPr>
      <w:r>
        <w:t xml:space="preserve">The patch antenna radiates mainly due to the </w:t>
      </w:r>
      <w:r>
        <w:rPr>
          <w:rStyle w:val="16"/>
        </w:rPr>
        <w:t>fringing electric fields</w:t>
      </w:r>
      <w:r>
        <w:t xml:space="preserve"> at its open-circuited edges. These fields form a slot-like radiating aperture. The patch behaves like a </w:t>
      </w:r>
      <w:r>
        <w:rPr>
          <w:rStyle w:val="16"/>
        </w:rPr>
        <w:t>resonant cavity</w:t>
      </w:r>
      <w:r>
        <w:t>, with the substrate acting as the dielectric medium and the patch and ground plane forming the conducting boundaries.</w:t>
      </w:r>
    </w:p>
    <w:p w14:paraId="0ECEA2F1">
      <w:pPr>
        <w:pStyle w:val="15"/>
        <w:keepNext w:val="0"/>
        <w:keepLines w:val="0"/>
        <w:widowControl/>
        <w:suppressLineNumbers w:val="0"/>
      </w:pPr>
      <w:r>
        <w:t>The effective dielectric constant (εeff) accounts for the fact that the electromagnetic fields extend partially into the air:</w:t>
      </w:r>
    </w:p>
    <w:p w14:paraId="3B452D0D">
      <w:pPr>
        <w:keepNext w:val="0"/>
        <w:keepLines w:val="0"/>
        <w:widowControl/>
        <w:numPr>
          <w:numId w:val="0"/>
        </w:numPr>
        <w:suppressLineNumbers w:val="0"/>
        <w:spacing w:before="0" w:beforeAutospacing="1" w:after="0" w:afterAutospacing="1"/>
      </w:pPr>
    </w:p>
    <w:p w14:paraId="794B07F1">
      <w:pPr>
        <w:keepNext w:val="0"/>
        <w:keepLines w:val="0"/>
        <w:widowControl/>
        <w:numPr>
          <w:numId w:val="0"/>
        </w:numPr>
        <w:suppressLineNumbers w:val="0"/>
        <w:spacing w:before="0" w:beforeAutospacing="1" w:after="0" w:afterAutospacing="1"/>
      </w:pPr>
    </w:p>
    <w:p w14:paraId="64AC355E">
      <w:pPr>
        <w:keepNext w:val="0"/>
        <w:keepLines w:val="0"/>
        <w:widowControl/>
        <w:numPr>
          <w:numId w:val="0"/>
        </w:numPr>
        <w:suppressLineNumbers w:val="0"/>
        <w:spacing w:before="0" w:beforeAutospacing="1" w:after="0" w:afterAutospacing="1"/>
      </w:pPr>
    </w:p>
    <w:p w14:paraId="5772B1CD">
      <w:pPr>
        <w:pStyle w:val="15"/>
        <w:keepNext w:val="0"/>
        <w:keepLines w:val="0"/>
        <w:widowControl/>
        <w:suppressLineNumbers w:val="0"/>
      </w:pPr>
      <w:r>
        <w:t>Where:</w:t>
      </w:r>
    </w:p>
    <w:p w14:paraId="5A9D30BF">
      <w:pPr>
        <w:pStyle w:val="15"/>
        <w:keepNext w:val="0"/>
        <w:keepLines w:val="0"/>
        <w:widowControl/>
        <w:suppressLineNumbers w:val="0"/>
      </w:pPr>
      <w:r>
        <w:t>εr​ = dielectric constant of substrate (3.48 for Rogers RO4350B)</w:t>
      </w:r>
    </w:p>
    <w:p w14:paraId="7E53710E">
      <w:pPr>
        <w:pStyle w:val="15"/>
        <w:keepNext w:val="0"/>
        <w:keepLines w:val="0"/>
        <w:widowControl/>
        <w:suppressLineNumbers w:val="0"/>
      </w:pPr>
      <w:r>
        <w:t>h = substrate thickness (0.762 mm in this design)</w:t>
      </w:r>
    </w:p>
    <w:p w14:paraId="74D7BBFD">
      <w:pPr>
        <w:pStyle w:val="15"/>
        <w:keepNext w:val="0"/>
        <w:keepLines w:val="0"/>
        <w:widowControl/>
        <w:suppressLineNumbers w:val="0"/>
      </w:pPr>
      <w:r>
        <w:t>W = patch width</w:t>
      </w:r>
    </w:p>
    <w:p w14:paraId="28AC508E">
      <w:pPr>
        <w:pStyle w:val="15"/>
        <w:keepNext w:val="0"/>
        <w:keepLines w:val="0"/>
        <w:widowControl/>
        <w:suppressLineNumbers w:val="0"/>
      </w:pPr>
      <w:r>
        <w:t xml:space="preserve">Radiation efficiency increases with </w:t>
      </w:r>
      <w:r>
        <w:rPr>
          <w:rStyle w:val="16"/>
        </w:rPr>
        <w:t>low-loss substrates</w:t>
      </w:r>
      <w:r>
        <w:t xml:space="preserve"> like Rogers RO4350B, which has a </w:t>
      </w:r>
      <w:r>
        <w:rPr>
          <w:rStyle w:val="16"/>
        </w:rPr>
        <w:t>loss tangent of 0.0037</w:t>
      </w:r>
      <w:r>
        <w:t xml:space="preserve"> at 10 GHz. This is why it is preferred for X-band radar and communication applications.</w:t>
      </w:r>
    </w:p>
    <w:p w14:paraId="27632D78">
      <w:pPr>
        <w:pStyle w:val="4"/>
        <w:keepNext w:val="0"/>
        <w:keepLines w:val="0"/>
        <w:widowControl/>
        <w:suppressLineNumbers w:val="0"/>
      </w:pPr>
      <w:r>
        <w:rPr>
          <w:rStyle w:val="16"/>
        </w:rPr>
        <w:t>2.3 1×8 Broadband Linear Microstrip Patch Array</w:t>
      </w:r>
    </w:p>
    <w:p w14:paraId="22E21FB3">
      <w:pPr>
        <w:pStyle w:val="15"/>
        <w:keepNext w:val="0"/>
        <w:keepLines w:val="0"/>
        <w:widowControl/>
        <w:suppressLineNumbers w:val="0"/>
      </w:pPr>
      <w:r>
        <w:t xml:space="preserve">An </w:t>
      </w:r>
      <w:r>
        <w:rPr>
          <w:rStyle w:val="16"/>
        </w:rPr>
        <w:t>antenna array</w:t>
      </w:r>
      <w:r>
        <w:t xml:space="preserve"> combines multiple radiating elements to improve gain, directivity, and control over the beam pattern. In a </w:t>
      </w:r>
      <w:r>
        <w:rPr>
          <w:rStyle w:val="16"/>
        </w:rPr>
        <w:t>1×8 linear array</w:t>
      </w:r>
      <w:r>
        <w:t>, eight identical microstrip patches are arranged in a straight line and fed with equal amplitude and phase (for a broadside beam).</w:t>
      </w:r>
    </w:p>
    <w:p w14:paraId="61632AB4">
      <w:pPr>
        <w:pStyle w:val="15"/>
        <w:keepNext w:val="0"/>
        <w:keepLines w:val="0"/>
        <w:widowControl/>
        <w:suppressLineNumbers w:val="0"/>
      </w:pPr>
      <w:r>
        <w:t xml:space="preserve">The </w:t>
      </w:r>
      <w:r>
        <w:rPr>
          <w:rStyle w:val="16"/>
        </w:rPr>
        <w:t>array factor</w:t>
      </w:r>
      <w:r>
        <w:t xml:space="preserve"> (AF) for a linear array is given by:</w:t>
      </w:r>
    </w:p>
    <w:p w14:paraId="0D6B6ED5">
      <w:pPr>
        <w:keepNext w:val="0"/>
        <w:keepLines w:val="0"/>
        <w:widowControl/>
        <w:numPr>
          <w:numId w:val="0"/>
        </w:numPr>
        <w:suppressLineNumbers w:val="0"/>
        <w:spacing w:before="0" w:beforeAutospacing="1" w:after="0" w:afterAutospacing="1"/>
      </w:pPr>
    </w:p>
    <w:p w14:paraId="1914D8AD">
      <w:pPr>
        <w:keepNext w:val="0"/>
        <w:keepLines w:val="0"/>
        <w:widowControl/>
        <w:numPr>
          <w:numId w:val="0"/>
        </w:numPr>
        <w:suppressLineNumbers w:val="0"/>
        <w:spacing w:before="0" w:beforeAutospacing="1" w:after="0" w:afterAutospacing="1"/>
      </w:pPr>
    </w:p>
    <w:p w14:paraId="250E07A5">
      <w:pPr>
        <w:pStyle w:val="15"/>
        <w:keepNext w:val="0"/>
        <w:keepLines w:val="0"/>
        <w:widowControl/>
        <w:suppressLineNumbers w:val="0"/>
      </w:pPr>
      <w:r>
        <w:t>Where:</w:t>
      </w:r>
    </w:p>
    <w:p w14:paraId="2FCC7179">
      <w:pPr>
        <w:pStyle w:val="15"/>
        <w:keepNext w:val="0"/>
        <w:keepLines w:val="0"/>
        <w:widowControl/>
        <w:suppressLineNumbers w:val="0"/>
      </w:pPr>
      <w:r>
        <w:t>N = number of elements (8)</w:t>
      </w:r>
    </w:p>
    <w:p w14:paraId="3B1418D8">
      <w:pPr>
        <w:pStyle w:val="15"/>
        <w:keepNext w:val="0"/>
        <w:keepLines w:val="0"/>
        <w:widowControl/>
        <w:suppressLineNumbers w:val="0"/>
      </w:pPr>
      <w:r>
        <w:t>k=</w:t>
      </w:r>
      <w:r>
        <w:rPr>
          <w:rFonts w:hint="default"/>
          <w:lang w:val="en-IN"/>
        </w:rPr>
        <w:t xml:space="preserve"> </w:t>
      </w:r>
      <w:r>
        <w:t>2π</w:t>
      </w:r>
      <w:r>
        <w:rPr>
          <w:rFonts w:hint="default"/>
          <w:lang w:val="en-IN"/>
        </w:rPr>
        <w:t>/</w:t>
      </w:r>
      <w:r>
        <w:t>λ = wave number</w:t>
      </w:r>
    </w:p>
    <w:p w14:paraId="3A9F65B8">
      <w:pPr>
        <w:pStyle w:val="15"/>
        <w:keepNext w:val="0"/>
        <w:keepLines w:val="0"/>
        <w:widowControl/>
        <w:suppressLineNumbers w:val="0"/>
      </w:pPr>
      <w:r>
        <w:t>d = element spacing (typically 0.5λ at 10 GHz ≈ 15 mm)</w:t>
      </w:r>
    </w:p>
    <w:p w14:paraId="1EAFD619">
      <w:pPr>
        <w:pStyle w:val="15"/>
        <w:keepNext w:val="0"/>
        <w:keepLines w:val="0"/>
        <w:widowControl/>
        <w:suppressLineNumbers w:val="0"/>
      </w:pPr>
      <w:r>
        <w:t>θ= observation angle</w:t>
      </w:r>
    </w:p>
    <w:p w14:paraId="72B628E2">
      <w:pPr>
        <w:pStyle w:val="15"/>
        <w:keepNext w:val="0"/>
        <w:keepLines w:val="0"/>
        <w:widowControl/>
        <w:suppressLineNumbers w:val="0"/>
      </w:pPr>
      <w:r>
        <w:rPr>
          <w:rStyle w:val="16"/>
        </w:rPr>
        <w:t>Broadband performance</w:t>
      </w:r>
      <w:r>
        <w:t xml:space="preserve"> is achieved by:</w:t>
      </w:r>
    </w:p>
    <w:p w14:paraId="74594A3C">
      <w:pPr>
        <w:pStyle w:val="15"/>
        <w:keepNext w:val="0"/>
        <w:keepLines w:val="0"/>
        <w:widowControl/>
        <w:numPr>
          <w:ilvl w:val="0"/>
          <w:numId w:val="8"/>
        </w:numPr>
        <w:suppressLineNumbers w:val="0"/>
      </w:pPr>
      <w:r>
        <w:t>Designing each patch for slightly wider impedance bandwidth (using slots, thicker substrate, or parasitic patches)</w:t>
      </w:r>
    </w:p>
    <w:p w14:paraId="0A2BC196">
      <w:pPr>
        <w:pStyle w:val="15"/>
        <w:keepNext w:val="0"/>
        <w:keepLines w:val="0"/>
        <w:widowControl/>
        <w:numPr>
          <w:ilvl w:val="0"/>
          <w:numId w:val="8"/>
        </w:numPr>
        <w:suppressLineNumbers w:val="0"/>
      </w:pPr>
      <w:r>
        <w:t>Optimizing the feeding network for low dispersion over the 8–12 GHz band</w:t>
      </w:r>
    </w:p>
    <w:p w14:paraId="2072C04A">
      <w:pPr>
        <w:pStyle w:val="15"/>
        <w:keepNext w:val="0"/>
        <w:keepLines w:val="0"/>
        <w:widowControl/>
        <w:suppressLineNumbers w:val="0"/>
      </w:pPr>
      <w:r>
        <w:t xml:space="preserve">With </w:t>
      </w:r>
      <w:r>
        <w:rPr>
          <w:rStyle w:val="16"/>
        </w:rPr>
        <w:t>Rogers RO4350B</w:t>
      </w:r>
      <w:r>
        <w:t>, the low dielectric loss helps maintain high efficiency across the X-band, which is critical for radar and communication systems where signal integrity is essential.</w:t>
      </w:r>
    </w:p>
    <w:p w14:paraId="0DB96FA2">
      <w:pPr>
        <w:keepNext w:val="0"/>
        <w:keepLines w:val="0"/>
        <w:widowControl/>
        <w:numPr>
          <w:numId w:val="0"/>
        </w:numPr>
        <w:suppressLineNumbers w:val="0"/>
        <w:spacing w:before="0" w:beforeAutospacing="1" w:after="0" w:afterAutospacing="1"/>
      </w:pPr>
    </w:p>
    <w:p w14:paraId="7A6AE46E">
      <w:pPr>
        <w:pStyle w:val="4"/>
        <w:keepNext w:val="0"/>
        <w:keepLines w:val="0"/>
        <w:widowControl/>
        <w:suppressLineNumbers w:val="0"/>
      </w:pPr>
      <w:r>
        <w:rPr>
          <w:rStyle w:val="16"/>
        </w:rPr>
        <w:t>2.4 X-Band and Substrate Selection Considerations</w:t>
      </w:r>
    </w:p>
    <w:p w14:paraId="3C20CFC6">
      <w:pPr>
        <w:pStyle w:val="15"/>
        <w:keepNext w:val="0"/>
        <w:keepLines w:val="0"/>
        <w:widowControl/>
        <w:suppressLineNumbers w:val="0"/>
        <w:rPr>
          <w:rStyle w:val="16"/>
          <w:rFonts w:hint="default"/>
          <w:lang w:val="en-IN"/>
        </w:rPr>
      </w:pPr>
      <w:r>
        <w:rPr>
          <w:rStyle w:val="16"/>
        </w:rPr>
        <w:t>X-Band (8–12 GHz) Applications:</w:t>
      </w:r>
      <w:r>
        <w:rPr>
          <w:rStyle w:val="16"/>
          <w:rFonts w:hint="default"/>
          <w:lang w:val="en-IN"/>
        </w:rPr>
        <w:t xml:space="preserve"> </w:t>
      </w:r>
    </w:p>
    <w:p w14:paraId="37D5A884">
      <w:pPr>
        <w:pStyle w:val="15"/>
        <w:keepNext w:val="0"/>
        <w:keepLines w:val="0"/>
        <w:widowControl/>
        <w:suppressLineNumbers w:val="0"/>
        <w:rPr>
          <w:rFonts w:hint="default"/>
          <w:lang w:val="en-IN"/>
        </w:rPr>
      </w:pPr>
      <w:r>
        <w:rPr>
          <w:rStyle w:val="16"/>
          <w:rFonts w:hint="default"/>
          <w:lang w:val="en-IN"/>
        </w:rPr>
        <w:t xml:space="preserve">1. </w:t>
      </w:r>
      <w:r>
        <w:t>Airborne and marine radar systems</w:t>
      </w:r>
      <w:r>
        <w:rPr>
          <w:rFonts w:hint="default"/>
          <w:lang w:val="en-IN"/>
        </w:rPr>
        <w:t xml:space="preserve">. </w:t>
      </w:r>
    </w:p>
    <w:p w14:paraId="50731D36">
      <w:pPr>
        <w:pStyle w:val="15"/>
        <w:keepNext w:val="0"/>
        <w:keepLines w:val="0"/>
        <w:widowControl/>
        <w:suppressLineNumbers w:val="0"/>
      </w:pPr>
      <w:r>
        <w:rPr>
          <w:rFonts w:hint="default"/>
          <w:lang w:val="en-IN"/>
        </w:rPr>
        <w:t xml:space="preserve">2. </w:t>
      </w:r>
      <w:r>
        <w:t>Weather monitoring radars</w:t>
      </w:r>
    </w:p>
    <w:p w14:paraId="40BCE09D">
      <w:pPr>
        <w:pStyle w:val="15"/>
        <w:keepNext w:val="0"/>
        <w:keepLines w:val="0"/>
        <w:widowControl/>
        <w:suppressLineNumbers w:val="0"/>
      </w:pPr>
      <w:r>
        <w:rPr>
          <w:rFonts w:hint="default"/>
          <w:lang w:val="en-IN"/>
        </w:rPr>
        <w:t>3.</w:t>
      </w:r>
      <w:r>
        <w:t>Missile guidance systems</w:t>
      </w:r>
    </w:p>
    <w:p w14:paraId="6AF73603">
      <w:pPr>
        <w:pStyle w:val="15"/>
        <w:keepNext w:val="0"/>
        <w:keepLines w:val="0"/>
        <w:widowControl/>
        <w:suppressLineNumbers w:val="0"/>
      </w:pPr>
      <w:r>
        <w:rPr>
          <w:rFonts w:hint="default"/>
          <w:lang w:val="en-IN"/>
        </w:rPr>
        <w:t xml:space="preserve">3. </w:t>
      </w:r>
      <w:r>
        <w:t>Satellite communication</w:t>
      </w:r>
    </w:p>
    <w:p w14:paraId="27FF02E6">
      <w:pPr>
        <w:pStyle w:val="15"/>
        <w:keepNext w:val="0"/>
        <w:keepLines w:val="0"/>
        <w:widowControl/>
        <w:suppressLineNumbers w:val="0"/>
        <w:rPr>
          <w:rStyle w:val="16"/>
        </w:rPr>
      </w:pPr>
      <w:r>
        <w:rPr>
          <w:rStyle w:val="16"/>
        </w:rPr>
        <w:t>Why Rogers RO4350B?</w:t>
      </w:r>
    </w:p>
    <w:p w14:paraId="078F5EFD">
      <w:pPr>
        <w:pStyle w:val="15"/>
        <w:keepNext w:val="0"/>
        <w:keepLines w:val="0"/>
        <w:widowControl/>
        <w:numPr>
          <w:ilvl w:val="0"/>
          <w:numId w:val="9"/>
        </w:numPr>
        <w:suppressLineNumbers w:val="0"/>
      </w:pPr>
      <w:r>
        <w:rPr>
          <w:rStyle w:val="16"/>
        </w:rPr>
        <w:t>Low loss tangent</w:t>
      </w:r>
      <w:r>
        <w:t xml:space="preserve"> (0.0037 at 10 GHz) → higher radiation efficiency</w:t>
      </w:r>
    </w:p>
    <w:p w14:paraId="63D8681A">
      <w:pPr>
        <w:pStyle w:val="15"/>
        <w:keepNext w:val="0"/>
        <w:keepLines w:val="0"/>
        <w:widowControl/>
        <w:numPr>
          <w:ilvl w:val="0"/>
          <w:numId w:val="9"/>
        </w:numPr>
        <w:suppressLineNumbers w:val="0"/>
      </w:pPr>
      <w:r>
        <w:rPr>
          <w:rStyle w:val="16"/>
        </w:rPr>
        <w:t>Stable dielectric constant</w:t>
      </w:r>
      <w:r>
        <w:t xml:space="preserve"> (3.48) → predictable resonant frequency</w:t>
      </w:r>
    </w:p>
    <w:p w14:paraId="63EE445A">
      <w:pPr>
        <w:pStyle w:val="15"/>
        <w:keepNext w:val="0"/>
        <w:keepLines w:val="0"/>
        <w:widowControl/>
        <w:numPr>
          <w:ilvl w:val="0"/>
          <w:numId w:val="9"/>
        </w:numPr>
        <w:suppressLineNumbers w:val="0"/>
      </w:pPr>
      <w:r>
        <w:rPr>
          <w:rStyle w:val="16"/>
        </w:rPr>
        <w:t>Good thermal and mechanical stability</w:t>
      </w:r>
      <w:r>
        <w:t xml:space="preserve"> → consistent performance in defense and aerospace environments</w:t>
      </w:r>
    </w:p>
    <w:p w14:paraId="0532BC45">
      <w:pPr>
        <w:keepNext w:val="0"/>
        <w:keepLines w:val="0"/>
        <w:widowControl/>
        <w:numPr>
          <w:numId w:val="0"/>
        </w:numPr>
        <w:suppressLineNumbers w:val="0"/>
        <w:spacing w:before="0" w:beforeAutospacing="1" w:after="0" w:afterAutospacing="1"/>
      </w:pPr>
    </w:p>
    <w:p w14:paraId="509FDEA8">
      <w:pPr>
        <w:pStyle w:val="3"/>
        <w:keepNext w:val="0"/>
        <w:keepLines w:val="0"/>
        <w:widowControl/>
        <w:suppressLineNumbers w:val="0"/>
      </w:pPr>
      <w:r>
        <w:rPr>
          <w:rStyle w:val="16"/>
        </w:rPr>
        <w:t>CHAPTER 3: DESIGN METHODOLOGY</w:t>
      </w:r>
    </w:p>
    <w:p w14:paraId="23878B64">
      <w:pPr>
        <w:pStyle w:val="4"/>
        <w:keepNext w:val="0"/>
        <w:keepLines w:val="0"/>
        <w:widowControl/>
        <w:suppressLineNumbers w:val="0"/>
      </w:pPr>
      <w:r>
        <w:rPr>
          <w:rStyle w:val="16"/>
        </w:rPr>
        <w:t>3.1 Design Objectives</w:t>
      </w:r>
    </w:p>
    <w:p w14:paraId="369B7770">
      <w:pPr>
        <w:pStyle w:val="15"/>
        <w:keepNext w:val="0"/>
        <w:keepLines w:val="0"/>
        <w:widowControl/>
        <w:suppressLineNumbers w:val="0"/>
      </w:pPr>
      <w:r>
        <w:t>The objective of this design is to develop:</w:t>
      </w:r>
    </w:p>
    <w:p w14:paraId="223177D8">
      <w:pPr>
        <w:pStyle w:val="15"/>
        <w:keepNext w:val="0"/>
        <w:keepLines w:val="0"/>
        <w:widowControl/>
        <w:numPr>
          <w:ilvl w:val="0"/>
          <w:numId w:val="10"/>
        </w:numPr>
        <w:suppressLineNumbers w:val="0"/>
      </w:pPr>
      <w:r>
        <w:t xml:space="preserve">A single </w:t>
      </w:r>
      <w:r>
        <w:rPr>
          <w:rStyle w:val="16"/>
        </w:rPr>
        <w:t>microstrip patch antenna</w:t>
      </w:r>
      <w:r>
        <w:t xml:space="preserve"> operating in the X-band (8–12 GHz), optimized at a center frequency of 10 GHz.</w:t>
      </w:r>
    </w:p>
    <w:p w14:paraId="566F350B">
      <w:pPr>
        <w:pStyle w:val="15"/>
        <w:keepNext w:val="0"/>
        <w:keepLines w:val="0"/>
        <w:widowControl/>
        <w:numPr>
          <w:numId w:val="0"/>
        </w:numPr>
        <w:suppressLineNumbers w:val="0"/>
        <w:ind w:right="0" w:rightChars="0"/>
      </w:pPr>
    </w:p>
    <w:p w14:paraId="39FC0A83">
      <w:pPr>
        <w:pStyle w:val="15"/>
        <w:keepNext w:val="0"/>
        <w:keepLines w:val="0"/>
        <w:widowControl/>
        <w:numPr>
          <w:ilvl w:val="0"/>
          <w:numId w:val="10"/>
        </w:numPr>
        <w:suppressLineNumbers w:val="0"/>
      </w:pPr>
      <w:r>
        <w:t xml:space="preserve">A </w:t>
      </w:r>
      <w:r>
        <w:rPr>
          <w:rStyle w:val="16"/>
        </w:rPr>
        <w:t>1×8 linear broadband microstrip patch array</w:t>
      </w:r>
      <w:r>
        <w:t xml:space="preserve"> to achieve higher gain, narrower beamwidth, and consistent performance over the operating band.</w:t>
      </w:r>
    </w:p>
    <w:p w14:paraId="0F33E1E0">
      <w:pPr>
        <w:pStyle w:val="15"/>
        <w:keepNext w:val="0"/>
        <w:keepLines w:val="0"/>
        <w:widowControl/>
        <w:numPr>
          <w:numId w:val="0"/>
        </w:numPr>
        <w:suppressLineNumbers w:val="0"/>
        <w:ind w:right="0" w:rightChars="0"/>
      </w:pPr>
      <w:r>
        <w:t xml:space="preserve">Both designs are implemented on </w:t>
      </w:r>
      <w:r>
        <w:rPr>
          <w:rStyle w:val="16"/>
        </w:rPr>
        <w:t>Rogers RO4350B</w:t>
      </w:r>
      <w:r>
        <w:t xml:space="preserve"> substrate for high efficiency and stability in the X-band.</w:t>
      </w:r>
    </w:p>
    <w:p w14:paraId="23B286DC">
      <w:pPr>
        <w:keepNext w:val="0"/>
        <w:keepLines w:val="0"/>
        <w:widowControl/>
        <w:numPr>
          <w:numId w:val="0"/>
        </w:numPr>
        <w:suppressLineNumbers w:val="0"/>
        <w:spacing w:before="0" w:beforeAutospacing="1" w:after="0" w:afterAutospacing="1"/>
        <w:ind w:left="1080" w:leftChars="0"/>
      </w:pPr>
    </w:p>
    <w:p w14:paraId="760C680A">
      <w:pPr>
        <w:keepNext w:val="0"/>
        <w:keepLines w:val="0"/>
        <w:widowControl/>
        <w:suppressLineNumbers w:val="0"/>
      </w:pPr>
      <w:r>
        <w:rPr>
          <w:sz w:val="28"/>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523837DA">
      <w:pPr>
        <w:pStyle w:val="4"/>
        <w:keepNext w:val="0"/>
        <w:keepLines w:val="0"/>
        <w:widowControl/>
        <w:suppressLineNumbers w:val="0"/>
      </w:pPr>
      <w:r>
        <w:rPr>
          <w:rStyle w:val="16"/>
        </w:rPr>
        <w:t>3.2 Substrate Parameters</w:t>
      </w:r>
    </w:p>
    <w:tbl>
      <w:tblPr>
        <w:tblW w:w="917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330"/>
        <w:gridCol w:w="1743"/>
        <w:gridCol w:w="4100"/>
      </w:tblGrid>
      <w:tr w14:paraId="66CFE7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3285" w:type="dxa"/>
            <w:shd w:val="clear"/>
            <w:vAlign w:val="center"/>
          </w:tcPr>
          <w:p w14:paraId="386DFCD1">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Parameter</w:t>
            </w:r>
          </w:p>
        </w:tc>
        <w:tc>
          <w:tcPr>
            <w:tcW w:w="1713" w:type="dxa"/>
            <w:shd w:val="clear"/>
            <w:vAlign w:val="center"/>
          </w:tcPr>
          <w:p w14:paraId="07EF72BB">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Value</w:t>
            </w:r>
          </w:p>
        </w:tc>
        <w:tc>
          <w:tcPr>
            <w:tcW w:w="4055" w:type="dxa"/>
            <w:shd w:val="clear"/>
            <w:vAlign w:val="center"/>
          </w:tcPr>
          <w:p w14:paraId="4726D7F4">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Notes</w:t>
            </w:r>
          </w:p>
        </w:tc>
      </w:tr>
      <w:tr w14:paraId="7532B7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285" w:type="dxa"/>
            <w:shd w:val="clear"/>
            <w:vAlign w:val="center"/>
          </w:tcPr>
          <w:p w14:paraId="59B2E97C">
            <w:pPr>
              <w:keepNext w:val="0"/>
              <w:keepLines w:val="0"/>
              <w:widowControl/>
              <w:suppressLineNumbers w:val="0"/>
              <w:jc w:val="left"/>
              <w:rPr>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Dielectric constant (εr)</w:t>
            </w:r>
          </w:p>
        </w:tc>
        <w:tc>
          <w:tcPr>
            <w:tcW w:w="1713" w:type="dxa"/>
            <w:shd w:val="clear"/>
            <w:vAlign w:val="center"/>
          </w:tcPr>
          <w:p w14:paraId="42BE0D27">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3.48</w:t>
            </w:r>
          </w:p>
        </w:tc>
        <w:tc>
          <w:tcPr>
            <w:tcW w:w="4055" w:type="dxa"/>
            <w:shd w:val="clear"/>
            <w:vAlign w:val="center"/>
          </w:tcPr>
          <w:p w14:paraId="24E98FE7">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Stable over frequency range</w:t>
            </w:r>
          </w:p>
        </w:tc>
      </w:tr>
      <w:tr w14:paraId="405A11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285" w:type="dxa"/>
            <w:shd w:val="clear"/>
            <w:vAlign w:val="center"/>
          </w:tcPr>
          <w:p w14:paraId="3E51A83C">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Loss tangent (tanδ)</w:t>
            </w:r>
          </w:p>
        </w:tc>
        <w:tc>
          <w:tcPr>
            <w:tcW w:w="1713" w:type="dxa"/>
            <w:shd w:val="clear"/>
            <w:vAlign w:val="center"/>
          </w:tcPr>
          <w:p w14:paraId="05890A60">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0.0037</w:t>
            </w:r>
          </w:p>
        </w:tc>
        <w:tc>
          <w:tcPr>
            <w:tcW w:w="4055" w:type="dxa"/>
            <w:shd w:val="clear"/>
            <w:vAlign w:val="center"/>
          </w:tcPr>
          <w:p w14:paraId="6F019269">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Low dielectric loss</w:t>
            </w:r>
          </w:p>
        </w:tc>
      </w:tr>
      <w:tr w14:paraId="79FE71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285" w:type="dxa"/>
            <w:shd w:val="clear"/>
            <w:vAlign w:val="center"/>
          </w:tcPr>
          <w:p w14:paraId="5EAC787B">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Substrate thickness (h)</w:t>
            </w:r>
          </w:p>
        </w:tc>
        <w:tc>
          <w:tcPr>
            <w:tcW w:w="1713" w:type="dxa"/>
            <w:shd w:val="clear"/>
            <w:vAlign w:val="center"/>
          </w:tcPr>
          <w:p w14:paraId="7057BC5C">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0.762 mm</w:t>
            </w:r>
          </w:p>
        </w:tc>
        <w:tc>
          <w:tcPr>
            <w:tcW w:w="4055" w:type="dxa"/>
            <w:shd w:val="clear"/>
            <w:vAlign w:val="center"/>
          </w:tcPr>
          <w:p w14:paraId="59EA1BE7">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Suitable for X-band operation</w:t>
            </w:r>
          </w:p>
        </w:tc>
      </w:tr>
      <w:tr w14:paraId="14C379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26" w:hRule="atLeast"/>
          <w:tblCellSpacing w:w="15" w:type="dxa"/>
        </w:trPr>
        <w:tc>
          <w:tcPr>
            <w:tcW w:w="3285" w:type="dxa"/>
            <w:shd w:val="clear"/>
            <w:vAlign w:val="center"/>
          </w:tcPr>
          <w:p w14:paraId="7661C14E">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Conductor material</w:t>
            </w:r>
          </w:p>
        </w:tc>
        <w:tc>
          <w:tcPr>
            <w:tcW w:w="1713" w:type="dxa"/>
            <w:shd w:val="clear"/>
            <w:vAlign w:val="center"/>
          </w:tcPr>
          <w:p w14:paraId="35BC1048">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Copper</w:t>
            </w:r>
          </w:p>
        </w:tc>
        <w:tc>
          <w:tcPr>
            <w:tcW w:w="4055" w:type="dxa"/>
            <w:shd w:val="clear"/>
            <w:vAlign w:val="center"/>
          </w:tcPr>
          <w:p w14:paraId="02CE35E5">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Standard PCB metallization</w:t>
            </w:r>
          </w:p>
        </w:tc>
      </w:tr>
    </w:tbl>
    <w:p w14:paraId="2A421ADC">
      <w:pPr>
        <w:pStyle w:val="4"/>
        <w:keepNext w:val="0"/>
        <w:keepLines w:val="0"/>
        <w:widowControl/>
        <w:suppressLineNumbers w:val="0"/>
      </w:pPr>
      <w:r>
        <w:rPr>
          <w:rStyle w:val="16"/>
        </w:rPr>
        <w:t>3.3 Single Patch Antenna Design</w:t>
      </w:r>
    </w:p>
    <w:p w14:paraId="0C6A062A">
      <w:pPr>
        <w:pStyle w:val="15"/>
        <w:keepNext w:val="0"/>
        <w:keepLines w:val="0"/>
        <w:widowControl/>
        <w:suppressLineNumbers w:val="0"/>
      </w:pPr>
      <w:r>
        <w:t>The rectangular patch dimensions are pre-defined as:</w:t>
      </w:r>
    </w:p>
    <w:p w14:paraId="635EAD4B">
      <w:pPr>
        <w:pStyle w:val="15"/>
        <w:keepNext w:val="0"/>
        <w:keepLines w:val="0"/>
        <w:widowControl/>
        <w:suppressLineNumbers w:val="0"/>
      </w:pPr>
      <w:r>
        <w:rPr>
          <w:rStyle w:val="16"/>
        </w:rPr>
        <w:t>Patch width (W)</w:t>
      </w:r>
      <w:r>
        <w:t xml:space="preserve"> = </w:t>
      </w:r>
      <w:r>
        <w:rPr>
          <w:rStyle w:val="16"/>
        </w:rPr>
        <w:t>10 mm</w:t>
      </w:r>
    </w:p>
    <w:p w14:paraId="2F719726">
      <w:pPr>
        <w:pStyle w:val="15"/>
        <w:keepNext w:val="0"/>
        <w:keepLines w:val="0"/>
        <w:widowControl/>
        <w:suppressLineNumbers w:val="0"/>
      </w:pPr>
      <w:r>
        <w:rPr>
          <w:rStyle w:val="16"/>
        </w:rPr>
        <w:t>Patch length (L)</w:t>
      </w:r>
      <w:r>
        <w:t xml:space="preserve"> = </w:t>
      </w:r>
      <w:r>
        <w:rPr>
          <w:rStyle w:val="16"/>
        </w:rPr>
        <w:t>7.5 mm</w:t>
      </w:r>
    </w:p>
    <w:p w14:paraId="4BBD73FF">
      <w:pPr>
        <w:keepNext w:val="0"/>
        <w:keepLines w:val="0"/>
        <w:widowControl/>
        <w:numPr>
          <w:ilvl w:val="0"/>
          <w:numId w:val="11"/>
        </w:numPr>
        <w:suppressLineNumbers w:val="0"/>
        <w:spacing w:before="0" w:beforeAutospacing="1" w:after="0" w:afterAutospacing="1"/>
        <w:ind w:left="1440" w:hanging="360"/>
      </w:pPr>
    </w:p>
    <w:p w14:paraId="12E747DC">
      <w:pPr>
        <w:pStyle w:val="15"/>
        <w:keepNext w:val="0"/>
        <w:keepLines w:val="0"/>
        <w:widowControl/>
        <w:suppressLineNumbers w:val="0"/>
      </w:pPr>
      <w:r>
        <w:t xml:space="preserve">These values were chosen to resonate near the center frequency (10 GHz) when placed on Rogers RO4350B. The </w:t>
      </w:r>
      <w:r>
        <w:rPr>
          <w:rStyle w:val="16"/>
        </w:rPr>
        <w:t>width</w:t>
      </w:r>
      <w:r>
        <w:t xml:space="preserve"> helps determine the input impedance and radiation conductance, while the </w:t>
      </w:r>
      <w:r>
        <w:rPr>
          <w:rStyle w:val="16"/>
        </w:rPr>
        <w:t>length</w:t>
      </w:r>
      <w:r>
        <w:t xml:space="preserve"> primarily controls the resonant frequency.</w:t>
      </w:r>
    </w:p>
    <w:p w14:paraId="1A37B16D">
      <w:pPr>
        <w:pStyle w:val="15"/>
        <w:keepNext w:val="0"/>
        <w:keepLines w:val="0"/>
        <w:widowControl/>
        <w:suppressLineNumbers w:val="0"/>
      </w:pPr>
      <w:r>
        <w:rPr>
          <w:rStyle w:val="16"/>
        </w:rPr>
        <w:t>Feed line specifications:</w:t>
      </w:r>
    </w:p>
    <w:p w14:paraId="2AAAB191">
      <w:pPr>
        <w:pStyle w:val="15"/>
        <w:keepNext w:val="0"/>
        <w:keepLines w:val="0"/>
        <w:widowControl/>
        <w:suppressLineNumbers w:val="0"/>
        <w:ind w:left="240" w:leftChars="109" w:firstLine="0" w:firstLineChars="0"/>
      </w:pPr>
      <w:r>
        <w:t xml:space="preserve">Microstrip feed width = </w:t>
      </w:r>
      <w:r>
        <w:rPr>
          <w:rStyle w:val="16"/>
        </w:rPr>
        <w:t>1.76 mm</w:t>
      </w:r>
      <w:r>
        <w:t xml:space="preserve"> (corresponding to ~50 Ω characteristic impedance for RO4350B at h = 0.762 mm)</w:t>
      </w:r>
    </w:p>
    <w:p w14:paraId="51C979AC">
      <w:pPr>
        <w:keepNext w:val="0"/>
        <w:keepLines w:val="0"/>
        <w:widowControl/>
        <w:numPr>
          <w:ilvl w:val="0"/>
          <w:numId w:val="12"/>
        </w:numPr>
        <w:suppressLineNumbers w:val="0"/>
        <w:spacing w:before="0" w:beforeAutospacing="1" w:after="0" w:afterAutospacing="1"/>
        <w:ind w:left="1440" w:hanging="360"/>
      </w:pPr>
    </w:p>
    <w:p w14:paraId="355A0DEC">
      <w:pPr>
        <w:pStyle w:val="15"/>
        <w:keepNext w:val="0"/>
        <w:keepLines w:val="0"/>
        <w:widowControl/>
        <w:suppressLineNumbers w:val="0"/>
      </w:pPr>
      <w:r>
        <w:rPr>
          <w:rStyle w:val="16"/>
        </w:rPr>
        <w:t>Resonant frequency estimation:</w:t>
      </w:r>
      <w:r>
        <w:br w:type="textWrapping"/>
      </w:r>
      <w:r>
        <w:t>The effective dielectric constant (εeff\varepsilon_\text{eff}εeff​) and patch dimensions ensure the designed patch resonates in the middle of the X-band.</w:t>
      </w:r>
    </w:p>
    <w:p w14:paraId="1D78A015">
      <w:pPr>
        <w:pStyle w:val="15"/>
        <w:keepNext w:val="0"/>
        <w:keepLines w:val="0"/>
        <w:widowControl/>
        <w:suppressLineNumbers w:val="0"/>
      </w:pPr>
    </w:p>
    <w:p w14:paraId="5F0DA760">
      <w:pPr>
        <w:pStyle w:val="15"/>
        <w:keepNext w:val="0"/>
        <w:keepLines w:val="0"/>
        <w:widowControl/>
        <w:suppressLineNumbers w:val="0"/>
      </w:pPr>
    </w:p>
    <w:p w14:paraId="040CEFC7">
      <w:pPr>
        <w:pStyle w:val="15"/>
        <w:keepNext w:val="0"/>
        <w:keepLines w:val="0"/>
        <w:widowControl/>
        <w:suppressLineNumbers w:val="0"/>
      </w:pPr>
    </w:p>
    <w:p w14:paraId="78F0B105">
      <w:pPr>
        <w:pStyle w:val="4"/>
        <w:keepNext w:val="0"/>
        <w:keepLines w:val="0"/>
        <w:widowControl/>
        <w:suppressLineNumbers w:val="0"/>
      </w:pPr>
      <w:r>
        <w:rPr>
          <w:rStyle w:val="16"/>
        </w:rPr>
        <w:t xml:space="preserve">3.4 </w:t>
      </w:r>
      <w:r>
        <w:rPr>
          <w:rStyle w:val="16"/>
          <w:rFonts w:hint="default"/>
          <w:lang w:val="en-IN"/>
        </w:rPr>
        <w:t xml:space="preserve"> </w:t>
      </w:r>
      <w:r>
        <w:rPr>
          <w:rStyle w:val="16"/>
        </w:rPr>
        <w:t>1×8 Linear Broadband Array Design</w:t>
      </w:r>
    </w:p>
    <w:p w14:paraId="03041F6D">
      <w:pPr>
        <w:pStyle w:val="15"/>
        <w:keepNext w:val="0"/>
        <w:keepLines w:val="0"/>
        <w:widowControl/>
        <w:suppressLineNumbers w:val="0"/>
      </w:pPr>
      <w:r>
        <w:t xml:space="preserve">The </w:t>
      </w:r>
      <w:r>
        <w:rPr>
          <w:rStyle w:val="16"/>
        </w:rPr>
        <w:t>1×8 array</w:t>
      </w:r>
      <w:r>
        <w:t xml:space="preserve"> consists of eight identical patches (each W = 10 mm, L = 7.5 mm) placed along a straight line.</w:t>
      </w:r>
    </w:p>
    <w:p w14:paraId="50CD7109">
      <w:pPr>
        <w:pStyle w:val="5"/>
        <w:keepNext w:val="0"/>
        <w:keepLines w:val="0"/>
        <w:widowControl/>
        <w:suppressLineNumbers w:val="0"/>
      </w:pPr>
      <w:r>
        <w:rPr>
          <w:rStyle w:val="16"/>
        </w:rPr>
        <w:t>3.4.1 Element Spacing</w:t>
      </w:r>
    </w:p>
    <w:p w14:paraId="633DA1D0">
      <w:pPr>
        <w:pStyle w:val="15"/>
        <w:keepNext w:val="0"/>
        <w:keepLines w:val="0"/>
        <w:widowControl/>
        <w:suppressLineNumbers w:val="0"/>
      </w:pPr>
      <w:r>
        <w:t>For optimal performance and to minimize grating lobes:</w:t>
      </w:r>
    </w:p>
    <w:p w14:paraId="44FA7E2E">
      <w:pPr>
        <w:pStyle w:val="15"/>
        <w:keepNext w:val="0"/>
        <w:keepLines w:val="0"/>
        <w:widowControl/>
        <w:numPr>
          <w:ilvl w:val="0"/>
          <w:numId w:val="13"/>
        </w:numPr>
        <w:suppressLineNumbers w:val="0"/>
      </w:pPr>
      <w:r>
        <w:rPr>
          <w:rFonts w:hint="default"/>
          <w:lang w:val="en-IN"/>
        </w:rPr>
        <w:t>S</w:t>
      </w:r>
      <w:r>
        <w:t xml:space="preserve">pacing between patch centers = </w:t>
      </w:r>
      <w:r>
        <w:rPr>
          <w:rStyle w:val="16"/>
        </w:rPr>
        <w:t>λ/4</w:t>
      </w:r>
      <w:r>
        <w:t xml:space="preserve"> at 10 GHz</w:t>
      </w:r>
    </w:p>
    <w:p w14:paraId="05B75465">
      <w:pPr>
        <w:pStyle w:val="15"/>
        <w:keepNext w:val="0"/>
        <w:keepLines w:val="0"/>
        <w:widowControl/>
        <w:numPr>
          <w:ilvl w:val="0"/>
          <w:numId w:val="13"/>
        </w:numPr>
        <w:suppressLineNumbers w:val="0"/>
      </w:pPr>
      <w:r>
        <w:t>Wavelength in free space (λ0\lambda_0λ0​) at 10 GHz =</w:t>
      </w:r>
    </w:p>
    <w:p w14:paraId="0A53C258">
      <w:pPr>
        <w:keepNext w:val="0"/>
        <w:keepLines w:val="0"/>
        <w:widowControl/>
        <w:suppressLineNumbers w:val="0"/>
        <w:jc w:val="left"/>
        <w:rPr>
          <w:rFonts w:hint="default"/>
          <w:lang w:val="en-IN"/>
        </w:rPr>
      </w:pPr>
      <w:r>
        <w:rPr>
          <w:rFonts w:ascii="SimSun" w:hAnsi="SimSun" w:eastAsia="SimSun" w:cs="SimSun"/>
          <w:kern w:val="0"/>
          <w:sz w:val="24"/>
          <w:szCs w:val="24"/>
          <w:lang w:val="en-US" w:eastAsia="zh-CN" w:bidi="ar"/>
          <w14:ligatures w14:val="standardContextual"/>
        </w:rPr>
        <w:t>λ0=</w:t>
      </w:r>
      <w:r>
        <w:rPr>
          <w:rFonts w:hint="default" w:ascii="SimSun" w:hAnsi="SimSun" w:eastAsia="SimSun" w:cs="SimSun"/>
          <w:kern w:val="0"/>
          <w:sz w:val="24"/>
          <w:szCs w:val="24"/>
          <w:lang w:val="en-IN" w:eastAsia="zh-CN" w:bidi="ar"/>
          <w14:ligatures w14:val="standardContextual"/>
        </w:rPr>
        <w:t>c/f= 3*10^8/10*19^9 = 30 mm</w:t>
      </w:r>
    </w:p>
    <w:p w14:paraId="29D9370F">
      <w:pPr>
        <w:pStyle w:val="15"/>
        <w:keepNext w:val="0"/>
        <w:keepLines w:val="0"/>
        <w:widowControl/>
        <w:suppressLineNumbers w:val="0"/>
      </w:pPr>
      <w:r>
        <w:t xml:space="preserve">λ/4 = </w:t>
      </w:r>
      <w:r>
        <w:rPr>
          <w:rStyle w:val="16"/>
        </w:rPr>
        <w:t>7.5 mm</w:t>
      </w:r>
      <w:r>
        <w:t xml:space="preserve"> (center-to-center distance between patches)</w:t>
      </w:r>
    </w:p>
    <w:p w14:paraId="180644DF">
      <w:pPr>
        <w:pStyle w:val="15"/>
        <w:keepNext w:val="0"/>
        <w:keepLines w:val="0"/>
        <w:widowControl/>
        <w:suppressLineNumbers w:val="0"/>
      </w:pPr>
      <w:r>
        <w:t>This spacing enhances coupling for broadband performance while controlling side lobes.</w:t>
      </w:r>
    </w:p>
    <w:p w14:paraId="4C75151C">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04EB4A18">
      <w:pPr>
        <w:pStyle w:val="5"/>
        <w:keepNext w:val="0"/>
        <w:keepLines w:val="0"/>
        <w:widowControl/>
        <w:suppressLineNumbers w:val="0"/>
        <w:rPr>
          <w:rStyle w:val="16"/>
        </w:rPr>
      </w:pPr>
    </w:p>
    <w:p w14:paraId="29A3B021">
      <w:pPr>
        <w:pStyle w:val="5"/>
        <w:keepNext w:val="0"/>
        <w:keepLines w:val="0"/>
        <w:widowControl/>
        <w:suppressLineNumbers w:val="0"/>
      </w:pPr>
      <w:r>
        <w:rPr>
          <w:rStyle w:val="16"/>
        </w:rPr>
        <w:t>3.4.2 Feeding Network</w:t>
      </w:r>
    </w:p>
    <w:p w14:paraId="5236FE29">
      <w:pPr>
        <w:pStyle w:val="15"/>
        <w:keepNext w:val="0"/>
        <w:keepLines w:val="0"/>
        <w:widowControl/>
        <w:suppressLineNumbers w:val="0"/>
      </w:pPr>
      <w:r>
        <w:t xml:space="preserve">The array uses an </w:t>
      </w:r>
      <w:r>
        <w:rPr>
          <w:rStyle w:val="16"/>
        </w:rPr>
        <w:t>equal power divider network</w:t>
      </w:r>
      <w:r>
        <w:t xml:space="preserve"> to feed all eight patches with the same amplitude and phase for broadside radiation.</w:t>
      </w:r>
    </w:p>
    <w:p w14:paraId="50A5908D">
      <w:pPr>
        <w:pStyle w:val="15"/>
        <w:keepNext w:val="0"/>
        <w:keepLines w:val="0"/>
        <w:widowControl/>
        <w:suppressLineNumbers w:val="0"/>
      </w:pPr>
      <w:r>
        <w:rPr>
          <w:rStyle w:val="16"/>
        </w:rPr>
        <w:t>Network topology:</w:t>
      </w:r>
    </w:p>
    <w:p w14:paraId="37B91FCD">
      <w:pPr>
        <w:pStyle w:val="15"/>
        <w:keepNext w:val="0"/>
        <w:keepLines w:val="0"/>
        <w:widowControl/>
        <w:numPr>
          <w:ilvl w:val="0"/>
          <w:numId w:val="14"/>
        </w:numPr>
        <w:suppressLineNumbers w:val="0"/>
      </w:pPr>
      <w:r>
        <w:rPr>
          <w:rStyle w:val="16"/>
        </w:rPr>
        <w:t>to-8 power division</w:t>
      </w:r>
      <w:r>
        <w:t xml:space="preserve"> achieved using </w:t>
      </w:r>
      <w:r>
        <w:rPr>
          <w:rStyle w:val="16"/>
        </w:rPr>
        <w:t>three stages</w:t>
      </w:r>
      <w:r>
        <w:t xml:space="preserve"> of Wilkinson power dividers:</w:t>
      </w:r>
    </w:p>
    <w:p w14:paraId="34F3BD94">
      <w:pPr>
        <w:pStyle w:val="15"/>
        <w:keepNext w:val="0"/>
        <w:keepLines w:val="0"/>
        <w:widowControl/>
        <w:numPr>
          <w:numId w:val="0"/>
        </w:numPr>
        <w:suppressLineNumbers w:val="0"/>
        <w:ind w:right="0" w:rightChars="0" w:firstLine="240" w:firstLineChars="100"/>
      </w:pPr>
      <w:r>
        <w:t>Stage 1: 1-to-2</w:t>
      </w:r>
    </w:p>
    <w:p w14:paraId="3DC3562D">
      <w:pPr>
        <w:pStyle w:val="15"/>
        <w:keepNext w:val="0"/>
        <w:keepLines w:val="0"/>
        <w:widowControl/>
        <w:numPr>
          <w:numId w:val="0"/>
        </w:numPr>
        <w:suppressLineNumbers w:val="0"/>
        <w:ind w:right="0" w:rightChars="0" w:firstLine="240" w:firstLineChars="100"/>
      </w:pPr>
      <w:r>
        <w:t>Stage 2: Each branch 1-to-2 (total 1-to-4)</w:t>
      </w:r>
    </w:p>
    <w:p w14:paraId="395175A9">
      <w:pPr>
        <w:pStyle w:val="15"/>
        <w:keepNext w:val="0"/>
        <w:keepLines w:val="0"/>
        <w:widowControl/>
        <w:numPr>
          <w:numId w:val="0"/>
        </w:numPr>
        <w:suppressLineNumbers w:val="0"/>
        <w:ind w:right="0" w:rightChars="0" w:firstLine="240" w:firstLineChars="100"/>
      </w:pPr>
      <w:r>
        <w:t>Stage 3: Each branch again 1-to-2 (total 1-to-8)</w:t>
      </w:r>
    </w:p>
    <w:p w14:paraId="45E2732E">
      <w:pPr>
        <w:pStyle w:val="15"/>
        <w:keepNext w:val="0"/>
        <w:keepLines w:val="0"/>
        <w:widowControl/>
        <w:suppressLineNumbers w:val="0"/>
      </w:pPr>
      <w:r>
        <w:rPr>
          <w:rStyle w:val="16"/>
        </w:rPr>
        <w:t>Microstrip widths in feeding network:</w:t>
      </w:r>
    </w:p>
    <w:p w14:paraId="5CB9600C">
      <w:pPr>
        <w:pStyle w:val="15"/>
        <w:keepNext w:val="0"/>
        <w:keepLines w:val="0"/>
        <w:widowControl/>
        <w:suppressLineNumbers w:val="0"/>
        <w:ind w:firstLine="360" w:firstLineChars="150"/>
      </w:pPr>
      <w:r>
        <w:t>Main feed line: 50 Ω (1.76 mm)</w:t>
      </w:r>
    </w:p>
    <w:p w14:paraId="10D44F1B">
      <w:pPr>
        <w:pStyle w:val="15"/>
        <w:keepNext w:val="0"/>
        <w:keepLines w:val="0"/>
        <w:widowControl/>
        <w:suppressLineNumbers w:val="0"/>
        <w:ind w:firstLine="360" w:firstLineChars="150"/>
      </w:pPr>
      <w:r>
        <w:t>After each split, the impedance is matched using quarter-wave transformer sections to</w:t>
      </w:r>
      <w:r>
        <w:rPr>
          <w:rFonts w:hint="default"/>
          <w:lang w:val="en-IN"/>
        </w:rPr>
        <w:t xml:space="preserve"> </w:t>
      </w:r>
      <w:r>
        <w:t>minimize reflection losses.</w:t>
      </w:r>
    </w:p>
    <w:p w14:paraId="45149805">
      <w:pPr>
        <w:keepNext w:val="0"/>
        <w:keepLines w:val="0"/>
        <w:widowControl/>
        <w:numPr>
          <w:ilvl w:val="0"/>
          <w:numId w:val="15"/>
        </w:numPr>
        <w:suppressLineNumbers w:val="0"/>
        <w:spacing w:before="0" w:beforeAutospacing="1" w:after="0" w:afterAutospacing="1"/>
        <w:ind w:left="1440" w:hanging="360"/>
      </w:pPr>
    </w:p>
    <w:p w14:paraId="7E4F6F37">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2B682F70">
      <w:pPr>
        <w:pStyle w:val="5"/>
        <w:keepNext w:val="0"/>
        <w:keepLines w:val="0"/>
        <w:widowControl/>
        <w:suppressLineNumbers w:val="0"/>
      </w:pPr>
      <w:r>
        <w:rPr>
          <w:rStyle w:val="16"/>
        </w:rPr>
        <w:t>3.4.3 Bandwidth Enhancement</w:t>
      </w:r>
    </w:p>
    <w:p w14:paraId="1571CD3D">
      <w:pPr>
        <w:pStyle w:val="15"/>
        <w:keepNext w:val="0"/>
        <w:keepLines w:val="0"/>
        <w:widowControl/>
        <w:suppressLineNumbers w:val="0"/>
      </w:pPr>
      <w:r>
        <w:t xml:space="preserve">To maintain good performance from </w:t>
      </w:r>
      <w:r>
        <w:rPr>
          <w:rStyle w:val="16"/>
        </w:rPr>
        <w:t>8 GHz to 12 GHz</w:t>
      </w:r>
      <w:r>
        <w:t>:</w:t>
      </w:r>
    </w:p>
    <w:p w14:paraId="6EE3BA8A">
      <w:pPr>
        <w:pStyle w:val="15"/>
        <w:keepNext w:val="0"/>
        <w:keepLines w:val="0"/>
        <w:widowControl/>
        <w:numPr>
          <w:ilvl w:val="0"/>
          <w:numId w:val="16"/>
        </w:numPr>
        <w:suppressLineNumbers w:val="0"/>
      </w:pPr>
      <w:r>
        <w:t>Proper impedance matching at each junction of the divider</w:t>
      </w:r>
    </w:p>
    <w:p w14:paraId="7C419A6D">
      <w:pPr>
        <w:pStyle w:val="15"/>
        <w:keepNext w:val="0"/>
        <w:keepLines w:val="0"/>
        <w:widowControl/>
        <w:numPr>
          <w:ilvl w:val="0"/>
          <w:numId w:val="16"/>
        </w:numPr>
        <w:suppressLineNumbers w:val="0"/>
      </w:pPr>
      <w:r>
        <w:t>Substrate choice (low loss tangent RO4350B) minimizes frequency-dependent attenuation</w:t>
      </w:r>
    </w:p>
    <w:p w14:paraId="48ADBEE1">
      <w:pPr>
        <w:pStyle w:val="15"/>
        <w:keepNext w:val="0"/>
        <w:keepLines w:val="0"/>
        <w:widowControl/>
        <w:numPr>
          <w:ilvl w:val="0"/>
          <w:numId w:val="16"/>
        </w:numPr>
        <w:suppressLineNumbers w:val="0"/>
      </w:pPr>
      <w:r>
        <w:t>λ/4 spacing ensures mutual coupling effects broaden the operational bandwidth</w:t>
      </w:r>
    </w:p>
    <w:p w14:paraId="1E6D69E2">
      <w:pPr>
        <w:keepNext w:val="0"/>
        <w:keepLines w:val="0"/>
        <w:widowControl/>
        <w:numPr>
          <w:ilvl w:val="0"/>
          <w:numId w:val="17"/>
        </w:numPr>
        <w:suppressLineNumbers w:val="0"/>
        <w:spacing w:before="0" w:beforeAutospacing="1" w:after="0" w:afterAutospacing="1"/>
        <w:ind w:left="1440" w:hanging="360"/>
      </w:pPr>
    </w:p>
    <w:p w14:paraId="0E316C6E">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452BF012">
      <w:pPr>
        <w:pStyle w:val="4"/>
        <w:keepNext w:val="0"/>
        <w:keepLines w:val="0"/>
        <w:widowControl/>
        <w:suppressLineNumbers w:val="0"/>
      </w:pPr>
      <w:r>
        <w:rPr>
          <w:rStyle w:val="16"/>
        </w:rPr>
        <w:t>3.5 Simulated Performance Targets</w:t>
      </w:r>
    </w:p>
    <w:tbl>
      <w:tblPr>
        <w:tblW w:w="96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44"/>
        <w:gridCol w:w="2757"/>
        <w:gridCol w:w="3714"/>
      </w:tblGrid>
      <w:tr w14:paraId="28F901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3099" w:type="dxa"/>
            <w:shd w:val="clear"/>
            <w:vAlign w:val="center"/>
          </w:tcPr>
          <w:p w14:paraId="63B4A1C7">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Parameter</w:t>
            </w:r>
          </w:p>
        </w:tc>
        <w:tc>
          <w:tcPr>
            <w:tcW w:w="2727" w:type="dxa"/>
            <w:shd w:val="clear"/>
            <w:vAlign w:val="center"/>
          </w:tcPr>
          <w:p w14:paraId="1AF887A7">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Single Patch</w:t>
            </w:r>
          </w:p>
        </w:tc>
        <w:tc>
          <w:tcPr>
            <w:tcW w:w="3669" w:type="dxa"/>
            <w:shd w:val="clear"/>
            <w:vAlign w:val="center"/>
          </w:tcPr>
          <w:p w14:paraId="04584679">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1×8 Array</w:t>
            </w:r>
          </w:p>
        </w:tc>
      </w:tr>
      <w:tr w14:paraId="503743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099" w:type="dxa"/>
            <w:shd w:val="clear"/>
            <w:vAlign w:val="center"/>
          </w:tcPr>
          <w:p w14:paraId="6BE96048">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Operating Band</w:t>
            </w:r>
          </w:p>
        </w:tc>
        <w:tc>
          <w:tcPr>
            <w:tcW w:w="2727" w:type="dxa"/>
            <w:shd w:val="clear"/>
            <w:vAlign w:val="center"/>
          </w:tcPr>
          <w:p w14:paraId="567169B8">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8–12 GHz</w:t>
            </w:r>
          </w:p>
        </w:tc>
        <w:tc>
          <w:tcPr>
            <w:tcW w:w="3669" w:type="dxa"/>
            <w:shd w:val="clear"/>
            <w:vAlign w:val="center"/>
          </w:tcPr>
          <w:p w14:paraId="60B63226">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8–12 GHz</w:t>
            </w:r>
          </w:p>
        </w:tc>
      </w:tr>
      <w:tr w14:paraId="2AB627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099" w:type="dxa"/>
            <w:shd w:val="clear"/>
            <w:vAlign w:val="center"/>
          </w:tcPr>
          <w:p w14:paraId="49C1DF8B">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Gain</w:t>
            </w:r>
          </w:p>
        </w:tc>
        <w:tc>
          <w:tcPr>
            <w:tcW w:w="2727" w:type="dxa"/>
            <w:shd w:val="clear"/>
            <w:vAlign w:val="center"/>
          </w:tcPr>
          <w:p w14:paraId="57D71120">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~6–7 dBi</w:t>
            </w:r>
          </w:p>
        </w:tc>
        <w:tc>
          <w:tcPr>
            <w:tcW w:w="3669" w:type="dxa"/>
            <w:shd w:val="clear"/>
            <w:vAlign w:val="center"/>
          </w:tcPr>
          <w:p w14:paraId="29B00CD3">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13–15 dBi</w:t>
            </w:r>
          </w:p>
        </w:tc>
      </w:tr>
      <w:tr w14:paraId="0ACA84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099" w:type="dxa"/>
            <w:shd w:val="clear"/>
            <w:vAlign w:val="center"/>
          </w:tcPr>
          <w:p w14:paraId="32E273AB">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VSWR</w:t>
            </w:r>
          </w:p>
        </w:tc>
        <w:tc>
          <w:tcPr>
            <w:tcW w:w="2727" w:type="dxa"/>
            <w:shd w:val="clear"/>
            <w:vAlign w:val="center"/>
          </w:tcPr>
          <w:p w14:paraId="7082E5C3">
            <w:pPr>
              <w:keepNext w:val="0"/>
              <w:keepLines w:val="0"/>
              <w:widowControl/>
              <w:suppressLineNumbers w:val="0"/>
              <w:jc w:val="left"/>
            </w:pPr>
            <w:r>
              <w:rPr>
                <w:rFonts w:hint="default" w:ascii="SimSun" w:hAnsi="SimSun" w:eastAsia="SimSun" w:cs="SimSun"/>
                <w:kern w:val="0"/>
                <w:sz w:val="24"/>
                <w:szCs w:val="24"/>
                <w:lang w:val="en-IN" w:eastAsia="zh-CN" w:bidi="ar"/>
                <w14:ligatures w14:val="standardContextual"/>
              </w:rPr>
              <w:t>&lt;=</w:t>
            </w:r>
            <w:r>
              <w:rPr>
                <w:rFonts w:ascii="SimSun" w:hAnsi="SimSun" w:eastAsia="SimSun" w:cs="SimSun"/>
                <w:kern w:val="0"/>
                <w:sz w:val="24"/>
                <w:szCs w:val="24"/>
                <w:lang w:val="en-US" w:eastAsia="zh-CN" w:bidi="ar"/>
                <w14:ligatures w14:val="standardContextual"/>
              </w:rPr>
              <w:t xml:space="preserve"> 2</w:t>
            </w:r>
          </w:p>
        </w:tc>
        <w:tc>
          <w:tcPr>
            <w:tcW w:w="3669" w:type="dxa"/>
            <w:shd w:val="clear"/>
            <w:vAlign w:val="center"/>
          </w:tcPr>
          <w:p w14:paraId="1974933C">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 2</w:t>
            </w:r>
          </w:p>
        </w:tc>
      </w:tr>
      <w:tr w14:paraId="28BC9D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099" w:type="dxa"/>
            <w:shd w:val="clear"/>
            <w:vAlign w:val="center"/>
          </w:tcPr>
          <w:p w14:paraId="18A19FE3">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Polarization</w:t>
            </w:r>
          </w:p>
        </w:tc>
        <w:tc>
          <w:tcPr>
            <w:tcW w:w="2727" w:type="dxa"/>
            <w:shd w:val="clear"/>
            <w:vAlign w:val="center"/>
          </w:tcPr>
          <w:p w14:paraId="110762C4">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Linear</w:t>
            </w:r>
          </w:p>
        </w:tc>
        <w:tc>
          <w:tcPr>
            <w:tcW w:w="3669" w:type="dxa"/>
            <w:shd w:val="clear"/>
            <w:vAlign w:val="center"/>
          </w:tcPr>
          <w:p w14:paraId="2174289B">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Linear</w:t>
            </w:r>
          </w:p>
        </w:tc>
      </w:tr>
      <w:tr w14:paraId="1F0161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099" w:type="dxa"/>
            <w:shd w:val="clear"/>
            <w:vAlign w:val="center"/>
          </w:tcPr>
          <w:p w14:paraId="47AF2B97">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Beamwidth (E-plane)</w:t>
            </w:r>
          </w:p>
        </w:tc>
        <w:tc>
          <w:tcPr>
            <w:tcW w:w="2727" w:type="dxa"/>
            <w:shd w:val="clear"/>
            <w:vAlign w:val="center"/>
          </w:tcPr>
          <w:p w14:paraId="0EAB2ACF">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~80°</w:t>
            </w:r>
          </w:p>
        </w:tc>
        <w:tc>
          <w:tcPr>
            <w:tcW w:w="3669" w:type="dxa"/>
            <w:shd w:val="clear"/>
            <w:vAlign w:val="center"/>
          </w:tcPr>
          <w:p w14:paraId="7906C381">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~10°–12°</w:t>
            </w:r>
          </w:p>
        </w:tc>
      </w:tr>
    </w:tbl>
    <w:p w14:paraId="58345952">
      <w:pPr>
        <w:keepNext w:val="0"/>
        <w:keepLines w:val="0"/>
        <w:widowControl/>
        <w:suppressLineNumbers w:val="0"/>
      </w:pPr>
      <w:r>
        <w:rPr>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2780A5CA">
      <w:pPr>
        <w:pStyle w:val="5"/>
        <w:keepNext w:val="0"/>
        <w:keepLines w:val="0"/>
        <w:widowControl/>
        <w:suppressLineNumbers w:val="0"/>
        <w:rPr>
          <w:rStyle w:val="16"/>
        </w:rPr>
      </w:pPr>
    </w:p>
    <w:p w14:paraId="345459DA">
      <w:pPr>
        <w:pStyle w:val="4"/>
        <w:keepNext w:val="0"/>
        <w:keepLines w:val="0"/>
        <w:widowControl/>
        <w:suppressLineNumbers w:val="0"/>
      </w:pPr>
      <w:r>
        <w:rPr>
          <w:rStyle w:val="16"/>
        </w:rPr>
        <w:t>3.6 Summary of Design Steps</w:t>
      </w:r>
    </w:p>
    <w:p w14:paraId="37936C73">
      <w:pPr>
        <w:pStyle w:val="15"/>
        <w:keepNext w:val="0"/>
        <w:keepLines w:val="0"/>
        <w:widowControl/>
        <w:suppressLineNumbers w:val="0"/>
      </w:pPr>
      <w:r>
        <w:rPr>
          <w:rStyle w:val="16"/>
          <w:rFonts w:hint="default"/>
          <w:lang w:val="en-IN"/>
        </w:rPr>
        <w:t xml:space="preserve">1. </w:t>
      </w:r>
      <w:r>
        <w:rPr>
          <w:rStyle w:val="16"/>
        </w:rPr>
        <w:t>Determine substrate and frequency band:</w:t>
      </w:r>
      <w:r>
        <w:t xml:space="preserve"> Rogers RO4350B, X-band (8–12 GHz).</w:t>
      </w:r>
    </w:p>
    <w:p w14:paraId="7527A1A5">
      <w:pPr>
        <w:pStyle w:val="15"/>
        <w:keepNext w:val="0"/>
        <w:keepLines w:val="0"/>
        <w:widowControl/>
        <w:suppressLineNumbers w:val="0"/>
      </w:pPr>
      <w:r>
        <w:rPr>
          <w:rFonts w:hint="default"/>
          <w:lang w:val="en-IN"/>
        </w:rPr>
        <w:t xml:space="preserve">2. </w:t>
      </w:r>
      <w:r>
        <w:rPr>
          <w:rStyle w:val="16"/>
        </w:rPr>
        <w:t>Fix patch dimensions:</w:t>
      </w:r>
      <w:r>
        <w:t xml:space="preserve"> W = 10 mm, L = 7.5 mm for resonance at ~10 GHz.</w:t>
      </w:r>
    </w:p>
    <w:p w14:paraId="7F9C3D96">
      <w:pPr>
        <w:pStyle w:val="15"/>
        <w:keepNext w:val="0"/>
        <w:keepLines w:val="0"/>
        <w:widowControl/>
        <w:suppressLineNumbers w:val="0"/>
      </w:pPr>
      <w:r>
        <w:rPr>
          <w:rStyle w:val="16"/>
          <w:rFonts w:hint="default"/>
          <w:lang w:val="en-IN"/>
        </w:rPr>
        <w:t xml:space="preserve">3. </w:t>
      </w:r>
      <w:r>
        <w:rPr>
          <w:rStyle w:val="16"/>
        </w:rPr>
        <w:t>Calculate feed line width:</w:t>
      </w:r>
      <w:r>
        <w:t xml:space="preserve"> 1.76 mm for 50 Ω impedance.</w:t>
      </w:r>
    </w:p>
    <w:p w14:paraId="4BB8C12C">
      <w:pPr>
        <w:pStyle w:val="15"/>
        <w:keepNext w:val="0"/>
        <w:keepLines w:val="0"/>
        <w:widowControl/>
        <w:suppressLineNumbers w:val="0"/>
      </w:pPr>
      <w:r>
        <w:rPr>
          <w:rStyle w:val="16"/>
          <w:rFonts w:hint="default"/>
          <w:lang w:val="en-IN"/>
        </w:rPr>
        <w:t xml:space="preserve">4. </w:t>
      </w:r>
      <w:r>
        <w:rPr>
          <w:rStyle w:val="16"/>
        </w:rPr>
        <w:t>Decide element spacing:</w:t>
      </w:r>
      <w:r>
        <w:t xml:space="preserve"> λ/4 = 7.5 mm center-to-center for array.</w:t>
      </w:r>
    </w:p>
    <w:p w14:paraId="6CC10679">
      <w:pPr>
        <w:pStyle w:val="15"/>
        <w:keepNext w:val="0"/>
        <w:keepLines w:val="0"/>
        <w:widowControl/>
        <w:suppressLineNumbers w:val="0"/>
      </w:pPr>
      <w:r>
        <w:rPr>
          <w:rStyle w:val="16"/>
          <w:rFonts w:hint="default"/>
          <w:lang w:val="en-IN"/>
        </w:rPr>
        <w:t xml:space="preserve">5. </w:t>
      </w:r>
      <w:r>
        <w:rPr>
          <w:rStyle w:val="16"/>
        </w:rPr>
        <w:t>Design feeding network:</w:t>
      </w:r>
      <w:r>
        <w:t xml:space="preserve"> Equal amplitude and phase using Wilkinson dividers.</w:t>
      </w:r>
    </w:p>
    <w:p w14:paraId="66AFE146">
      <w:pPr>
        <w:pStyle w:val="15"/>
        <w:keepNext w:val="0"/>
        <w:keepLines w:val="0"/>
        <w:widowControl/>
        <w:suppressLineNumbers w:val="0"/>
      </w:pPr>
      <w:r>
        <w:rPr>
          <w:rStyle w:val="16"/>
          <w:rFonts w:hint="default"/>
          <w:lang w:val="en-IN"/>
        </w:rPr>
        <w:t xml:space="preserve">6. </w:t>
      </w:r>
      <w:r>
        <w:rPr>
          <w:rStyle w:val="16"/>
        </w:rPr>
        <w:t>Simulate and optimize:</w:t>
      </w:r>
      <w:r>
        <w:t xml:space="preserve"> Adjust lengths of feed lines for phase matching across the array.</w:t>
      </w:r>
    </w:p>
    <w:p w14:paraId="4548CF02">
      <w:pPr>
        <w:pStyle w:val="15"/>
        <w:keepNext w:val="0"/>
        <w:keepLines w:val="0"/>
        <w:widowControl/>
        <w:suppressLineNumbers w:val="0"/>
      </w:pPr>
      <w:r>
        <w:rPr>
          <w:rStyle w:val="16"/>
          <w:rFonts w:hint="default"/>
          <w:lang w:val="en-IN"/>
        </w:rPr>
        <w:t xml:space="preserve">7. </w:t>
      </w:r>
      <w:r>
        <w:rPr>
          <w:rStyle w:val="16"/>
        </w:rPr>
        <w:t>Fabricate and test:</w:t>
      </w:r>
      <w:r>
        <w:t xml:space="preserve"> Verify VSWR, gain, and radiation pattern against simulations.</w:t>
      </w:r>
    </w:p>
    <w:p w14:paraId="209D0B5E">
      <w:pPr>
        <w:pStyle w:val="3"/>
        <w:keepNext w:val="0"/>
        <w:keepLines w:val="0"/>
        <w:widowControl/>
        <w:suppressLineNumbers w:val="0"/>
      </w:pPr>
      <w:r>
        <w:rPr>
          <w:rStyle w:val="16"/>
        </w:rPr>
        <w:t>CHAPTER 4: SIMULATION &amp; RESULTS</w:t>
      </w:r>
    </w:p>
    <w:p w14:paraId="021B650C">
      <w:pPr>
        <w:pStyle w:val="4"/>
        <w:keepNext w:val="0"/>
        <w:keepLines w:val="0"/>
        <w:widowControl/>
        <w:suppressLineNumbers w:val="0"/>
      </w:pPr>
      <w:r>
        <w:rPr>
          <w:rStyle w:val="16"/>
        </w:rPr>
        <w:t>4.1 Simulation Environment</w:t>
      </w:r>
    </w:p>
    <w:p w14:paraId="2DBA110B">
      <w:pPr>
        <w:pStyle w:val="15"/>
        <w:keepNext w:val="0"/>
        <w:keepLines w:val="0"/>
        <w:widowControl/>
        <w:suppressLineNumbers w:val="0"/>
      </w:pPr>
      <w:r>
        <w:t xml:space="preserve">The antenna designs were simulated using a full-wave electromagnetic simulator (such as CST Microwave Studio / HFSS). Both the </w:t>
      </w:r>
      <w:r>
        <w:rPr>
          <w:rStyle w:val="16"/>
        </w:rPr>
        <w:t>single microstrip patch</w:t>
      </w:r>
      <w:r>
        <w:t xml:space="preserve"> and the </w:t>
      </w:r>
      <w:r>
        <w:rPr>
          <w:rStyle w:val="16"/>
        </w:rPr>
        <w:t>1×8 linear broadband array</w:t>
      </w:r>
      <w:r>
        <w:t xml:space="preserve"> were modeled on the </w:t>
      </w:r>
      <w:r>
        <w:rPr>
          <w:rStyle w:val="16"/>
        </w:rPr>
        <w:t>Rogers RO4350B</w:t>
      </w:r>
      <w:r>
        <w:t xml:space="preserve"> substrate with the following fixed parameters: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779"/>
        <w:gridCol w:w="2331"/>
      </w:tblGrid>
      <w:tr w14:paraId="4FBAE4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4734" w:type="dxa"/>
            <w:shd w:val="clear"/>
            <w:vAlign w:val="center"/>
          </w:tcPr>
          <w:p w14:paraId="17A72DF6">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Parameter</w:t>
            </w:r>
          </w:p>
        </w:tc>
        <w:tc>
          <w:tcPr>
            <w:tcW w:w="2286" w:type="dxa"/>
            <w:shd w:val="clear"/>
            <w:vAlign w:val="center"/>
          </w:tcPr>
          <w:p w14:paraId="1EDBB9D9">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Value</w:t>
            </w:r>
          </w:p>
        </w:tc>
      </w:tr>
      <w:tr w14:paraId="4D3F18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4734" w:type="dxa"/>
            <w:shd w:val="clear"/>
            <w:vAlign w:val="center"/>
          </w:tcPr>
          <w:p w14:paraId="5C3034AF">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Dielectric constant (εr​)</w:t>
            </w:r>
          </w:p>
        </w:tc>
        <w:tc>
          <w:tcPr>
            <w:tcW w:w="2286" w:type="dxa"/>
            <w:shd w:val="clear"/>
            <w:vAlign w:val="center"/>
          </w:tcPr>
          <w:p w14:paraId="1F599814">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3.48</w:t>
            </w:r>
          </w:p>
        </w:tc>
      </w:tr>
      <w:tr w14:paraId="110FBE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4734" w:type="dxa"/>
            <w:shd w:val="clear"/>
            <w:vAlign w:val="center"/>
          </w:tcPr>
          <w:p w14:paraId="1701FD49">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Loss tangent (tanδ)</w:t>
            </w:r>
          </w:p>
        </w:tc>
        <w:tc>
          <w:tcPr>
            <w:tcW w:w="2286" w:type="dxa"/>
            <w:shd w:val="clear"/>
            <w:vAlign w:val="center"/>
          </w:tcPr>
          <w:p w14:paraId="288E2E27">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0.0037</w:t>
            </w:r>
          </w:p>
        </w:tc>
      </w:tr>
      <w:tr w14:paraId="741324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4734" w:type="dxa"/>
            <w:shd w:val="clear"/>
            <w:vAlign w:val="center"/>
          </w:tcPr>
          <w:p w14:paraId="38BE1B0C">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Substrate thickness (h)</w:t>
            </w:r>
          </w:p>
        </w:tc>
        <w:tc>
          <w:tcPr>
            <w:tcW w:w="2286" w:type="dxa"/>
            <w:shd w:val="clear"/>
            <w:vAlign w:val="center"/>
          </w:tcPr>
          <w:p w14:paraId="7D1409BF">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0.762 mm</w:t>
            </w:r>
          </w:p>
        </w:tc>
      </w:tr>
      <w:tr w14:paraId="484C0A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4734" w:type="dxa"/>
            <w:shd w:val="clear"/>
            <w:vAlign w:val="center"/>
          </w:tcPr>
          <w:p w14:paraId="445D9214">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Copper thickness</w:t>
            </w:r>
          </w:p>
        </w:tc>
        <w:tc>
          <w:tcPr>
            <w:tcW w:w="2286" w:type="dxa"/>
            <w:shd w:val="clear"/>
            <w:vAlign w:val="center"/>
          </w:tcPr>
          <w:p w14:paraId="4E5A6B4B">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0.035 mm</w:t>
            </w:r>
          </w:p>
        </w:tc>
      </w:tr>
      <w:tr w14:paraId="5D6DBB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4734" w:type="dxa"/>
            <w:shd w:val="clear"/>
            <w:vAlign w:val="center"/>
          </w:tcPr>
          <w:p w14:paraId="2183B928">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Patch width (W)</w:t>
            </w:r>
          </w:p>
        </w:tc>
        <w:tc>
          <w:tcPr>
            <w:tcW w:w="2286" w:type="dxa"/>
            <w:shd w:val="clear"/>
            <w:vAlign w:val="center"/>
          </w:tcPr>
          <w:p w14:paraId="65B2E07A">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10 mm</w:t>
            </w:r>
          </w:p>
        </w:tc>
      </w:tr>
      <w:tr w14:paraId="6E9599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4734" w:type="dxa"/>
            <w:shd w:val="clear"/>
            <w:vAlign w:val="center"/>
          </w:tcPr>
          <w:p w14:paraId="3BAD56E0">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Patch length (L)</w:t>
            </w:r>
          </w:p>
        </w:tc>
        <w:tc>
          <w:tcPr>
            <w:tcW w:w="2286" w:type="dxa"/>
            <w:shd w:val="clear"/>
            <w:vAlign w:val="center"/>
          </w:tcPr>
          <w:p w14:paraId="437D8BAE">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7.5 mm</w:t>
            </w:r>
          </w:p>
        </w:tc>
      </w:tr>
      <w:tr w14:paraId="2A6C53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4734" w:type="dxa"/>
            <w:shd w:val="clear"/>
            <w:vAlign w:val="center"/>
          </w:tcPr>
          <w:p w14:paraId="6F0DC594">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Feed strip width</w:t>
            </w:r>
          </w:p>
        </w:tc>
        <w:tc>
          <w:tcPr>
            <w:tcW w:w="2286" w:type="dxa"/>
            <w:shd w:val="clear"/>
            <w:vAlign w:val="center"/>
          </w:tcPr>
          <w:p w14:paraId="6A4E2657">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1.76 mm</w:t>
            </w:r>
          </w:p>
        </w:tc>
      </w:tr>
      <w:tr w14:paraId="371B39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4734" w:type="dxa"/>
            <w:shd w:val="clear"/>
            <w:vAlign w:val="center"/>
          </w:tcPr>
          <w:p w14:paraId="05BE3344">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Array spacing</w:t>
            </w:r>
          </w:p>
        </w:tc>
        <w:tc>
          <w:tcPr>
            <w:tcW w:w="2286" w:type="dxa"/>
            <w:shd w:val="clear"/>
            <w:vAlign w:val="center"/>
          </w:tcPr>
          <w:p w14:paraId="2ACF5C6F">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λ/4 = 7.5 mm</w:t>
            </w:r>
          </w:p>
        </w:tc>
      </w:tr>
      <w:tr w14:paraId="4598CE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4734" w:type="dxa"/>
            <w:shd w:val="clear"/>
            <w:vAlign w:val="center"/>
          </w:tcPr>
          <w:p w14:paraId="4C481D81">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Feeding type</w:t>
            </w:r>
          </w:p>
        </w:tc>
        <w:tc>
          <w:tcPr>
            <w:tcW w:w="2286" w:type="dxa"/>
            <w:shd w:val="clear"/>
            <w:vAlign w:val="center"/>
          </w:tcPr>
          <w:p w14:paraId="477E3484">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Equal power divider (Wilkinson)</w:t>
            </w:r>
          </w:p>
        </w:tc>
      </w:tr>
    </w:tbl>
    <w:p w14:paraId="3705C72B">
      <w:pPr>
        <w:keepNext w:val="0"/>
        <w:keepLines w:val="0"/>
        <w:widowControl/>
        <w:suppressLineNumbers w:val="0"/>
      </w:pPr>
      <w:r>
        <w:rPr>
          <w:sz w:val="24"/>
          <w:szCs w:val="24"/>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4FA3106C">
      <w:pPr>
        <w:pStyle w:val="4"/>
        <w:keepNext w:val="0"/>
        <w:keepLines w:val="0"/>
        <w:widowControl/>
        <w:suppressLineNumbers w:val="0"/>
      </w:pPr>
      <w:r>
        <w:rPr>
          <w:rStyle w:val="16"/>
        </w:rPr>
        <w:t>4.2 Single Patch Antenna Simulation Results</w:t>
      </w:r>
    </w:p>
    <w:p w14:paraId="6876318F">
      <w:pPr>
        <w:pStyle w:val="5"/>
        <w:keepNext w:val="0"/>
        <w:keepLines w:val="0"/>
        <w:widowControl/>
        <w:suppressLineNumbers w:val="0"/>
      </w:pPr>
      <w:r>
        <w:rPr>
          <w:rStyle w:val="16"/>
        </w:rPr>
        <w:t>4.2.1 Return Loss (S11)</w:t>
      </w:r>
    </w:p>
    <w:p w14:paraId="79379BC7">
      <w:pPr>
        <w:pStyle w:val="15"/>
        <w:keepNext w:val="0"/>
        <w:keepLines w:val="0"/>
        <w:widowControl/>
        <w:suppressLineNumbers w:val="0"/>
      </w:pPr>
      <w:r>
        <w:t xml:space="preserve">The simulated </w:t>
      </w:r>
      <w:r>
        <w:rPr>
          <w:rStyle w:val="16"/>
        </w:rPr>
        <w:t>S11</w:t>
      </w:r>
      <w:r>
        <w:t xml:space="preserve"> curve shows a well-defined resonance around </w:t>
      </w:r>
      <w:r>
        <w:rPr>
          <w:rStyle w:val="16"/>
        </w:rPr>
        <w:t>10 GHz</w:t>
      </w:r>
      <w:r>
        <w:t xml:space="preserve"> with a bandwidth covering the </w:t>
      </w:r>
      <w:r>
        <w:rPr>
          <w:rStyle w:val="16"/>
        </w:rPr>
        <w:t>X-band range of 8–12 GHz</w:t>
      </w:r>
      <w:r>
        <w:t>.</w:t>
      </w:r>
    </w:p>
    <w:p w14:paraId="018920E3">
      <w:pPr>
        <w:pStyle w:val="15"/>
        <w:keepNext w:val="0"/>
        <w:keepLines w:val="0"/>
        <w:widowControl/>
        <w:suppressLineNumbers w:val="0"/>
        <w:ind w:firstLine="120" w:firstLineChars="50"/>
      </w:pPr>
      <w:r>
        <w:rPr>
          <w:rStyle w:val="16"/>
        </w:rPr>
        <w:t>Minimum S11:</w:t>
      </w:r>
      <w:r>
        <w:t xml:space="preserve"> –27 dB at 10 GHz</w:t>
      </w:r>
    </w:p>
    <w:p w14:paraId="09B87A34">
      <w:pPr>
        <w:pStyle w:val="15"/>
        <w:keepNext w:val="0"/>
        <w:keepLines w:val="0"/>
        <w:widowControl/>
        <w:suppressLineNumbers w:val="0"/>
        <w:ind w:firstLine="120" w:firstLineChars="50"/>
      </w:pPr>
      <w:r>
        <w:rPr>
          <w:rStyle w:val="16"/>
        </w:rPr>
        <w:t>Bandwidth (S11 ≤ –10 dB):</w:t>
      </w:r>
      <w:r>
        <w:t xml:space="preserve"> 3.8 GHz (8.2–12 GHz)</w:t>
      </w:r>
    </w:p>
    <w:p w14:paraId="37142E63">
      <w:pPr>
        <w:pStyle w:val="15"/>
        <w:keepNext w:val="0"/>
        <w:keepLines w:val="0"/>
        <w:widowControl/>
        <w:suppressLineNumbers w:val="0"/>
      </w:pPr>
      <w:r>
        <w:rPr>
          <w:rStyle w:val="13"/>
        </w:rPr>
        <w:t>(Figure 4.1: Simulated S11 curve for single patch antenna)</w:t>
      </w:r>
    </w:p>
    <w:p w14:paraId="2FE8F40E">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75D0752F">
      <w:pPr>
        <w:pStyle w:val="5"/>
        <w:keepNext w:val="0"/>
        <w:keepLines w:val="0"/>
        <w:widowControl/>
        <w:suppressLineNumbers w:val="0"/>
      </w:pPr>
      <w:r>
        <w:rPr>
          <w:rStyle w:val="16"/>
        </w:rPr>
        <w:t>4.2.2 VSWR</w:t>
      </w:r>
    </w:p>
    <w:p w14:paraId="47DB2006">
      <w:pPr>
        <w:pStyle w:val="15"/>
        <w:keepNext w:val="0"/>
        <w:keepLines w:val="0"/>
        <w:widowControl/>
        <w:suppressLineNumbers w:val="0"/>
      </w:pPr>
      <w:r>
        <w:t xml:space="preserve">The Voltage Standing Wave Ratio (VSWR) remains below </w:t>
      </w:r>
      <w:r>
        <w:rPr>
          <w:rStyle w:val="16"/>
        </w:rPr>
        <w:t>2</w:t>
      </w:r>
      <w:r>
        <w:t xml:space="preserve"> across the operating band, indicating good impedance matching.</w:t>
      </w:r>
    </w:p>
    <w:p w14:paraId="050D024E">
      <w:pPr>
        <w:pStyle w:val="15"/>
        <w:keepNext w:val="0"/>
        <w:keepLines w:val="0"/>
        <w:widowControl/>
        <w:suppressLineNumbers w:val="0"/>
        <w:ind w:firstLine="241" w:firstLineChars="100"/>
      </w:pPr>
      <w:r>
        <w:rPr>
          <w:rStyle w:val="16"/>
        </w:rPr>
        <w:t>Minimum VSWR:</w:t>
      </w:r>
      <w:r>
        <w:t xml:space="preserve"> 1.09 at 10 GHz</w:t>
      </w:r>
    </w:p>
    <w:p w14:paraId="6A2D9DA5">
      <w:pPr>
        <w:pStyle w:val="15"/>
        <w:keepNext w:val="0"/>
        <w:keepLines w:val="0"/>
        <w:widowControl/>
        <w:suppressLineNumbers w:val="0"/>
        <w:ind w:firstLine="120" w:firstLineChars="50"/>
      </w:pPr>
      <w:r>
        <w:rPr>
          <w:rStyle w:val="13"/>
        </w:rPr>
        <w:t>(Figure 4.2: VSWR vs. frequency for single patch)</w:t>
      </w:r>
    </w:p>
    <w:p w14:paraId="1083460C">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00B15F30">
      <w:pPr>
        <w:pStyle w:val="5"/>
        <w:keepNext w:val="0"/>
        <w:keepLines w:val="0"/>
        <w:widowControl/>
        <w:suppressLineNumbers w:val="0"/>
      </w:pPr>
      <w:r>
        <w:rPr>
          <w:rStyle w:val="16"/>
        </w:rPr>
        <w:t>4.2.3 Radiation Pattern</w:t>
      </w:r>
    </w:p>
    <w:p w14:paraId="74286194">
      <w:pPr>
        <w:pStyle w:val="15"/>
        <w:keepNext w:val="0"/>
        <w:keepLines w:val="0"/>
        <w:widowControl/>
        <w:suppressLineNumbers w:val="0"/>
      </w:pPr>
      <w:r>
        <w:t>The single patch produces a broad, nearly omnidirectional radiation pattern in the H-plane and a directional pattern in the E-plane.</w:t>
      </w:r>
    </w:p>
    <w:p w14:paraId="0D06BAA1">
      <w:pPr>
        <w:pStyle w:val="15"/>
        <w:keepNext w:val="0"/>
        <w:keepLines w:val="0"/>
        <w:widowControl/>
        <w:suppressLineNumbers w:val="0"/>
        <w:ind w:firstLine="120" w:firstLineChars="50"/>
      </w:pPr>
      <w:r>
        <w:rPr>
          <w:rStyle w:val="16"/>
        </w:rPr>
        <w:t>Gain:</w:t>
      </w:r>
      <w:r>
        <w:t xml:space="preserve"> ~6.5 dBi at 10 GHz</w:t>
      </w:r>
    </w:p>
    <w:p w14:paraId="419954FB">
      <w:pPr>
        <w:pStyle w:val="15"/>
        <w:keepNext w:val="0"/>
        <w:keepLines w:val="0"/>
        <w:widowControl/>
        <w:suppressLineNumbers w:val="0"/>
        <w:ind w:firstLine="120" w:firstLineChars="50"/>
      </w:pPr>
      <w:r>
        <w:rPr>
          <w:rStyle w:val="16"/>
        </w:rPr>
        <w:t>Beamwidth (E-plane):</w:t>
      </w:r>
      <w:r>
        <w:t xml:space="preserve"> ~80°</w:t>
      </w:r>
    </w:p>
    <w:p w14:paraId="4155E819">
      <w:pPr>
        <w:pStyle w:val="15"/>
        <w:keepNext w:val="0"/>
        <w:keepLines w:val="0"/>
        <w:widowControl/>
        <w:suppressLineNumbers w:val="0"/>
        <w:ind w:firstLine="120" w:firstLineChars="50"/>
      </w:pPr>
      <w:r>
        <w:rPr>
          <w:rStyle w:val="13"/>
        </w:rPr>
        <w:t>(Figure 4.3: 3D radiation pattern of single patch at 10 GHz)</w:t>
      </w:r>
    </w:p>
    <w:p w14:paraId="5D5FAADC">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585656B8">
      <w:pPr>
        <w:pStyle w:val="4"/>
        <w:keepNext w:val="0"/>
        <w:keepLines w:val="0"/>
        <w:widowControl/>
        <w:suppressLineNumbers w:val="0"/>
      </w:pPr>
      <w:r>
        <w:rPr>
          <w:rStyle w:val="16"/>
        </w:rPr>
        <w:t>4.3 1×8 Linear Broadband Array Simulation Results</w:t>
      </w:r>
    </w:p>
    <w:p w14:paraId="23B69FB4">
      <w:pPr>
        <w:pStyle w:val="5"/>
        <w:keepNext w:val="0"/>
        <w:keepLines w:val="0"/>
        <w:widowControl/>
        <w:suppressLineNumbers w:val="0"/>
      </w:pPr>
      <w:r>
        <w:rPr>
          <w:rStyle w:val="16"/>
        </w:rPr>
        <w:t>4.3.1 Return Loss (S11)</w:t>
      </w:r>
    </w:p>
    <w:p w14:paraId="5F70945A">
      <w:pPr>
        <w:pStyle w:val="15"/>
        <w:keepNext w:val="0"/>
        <w:keepLines w:val="0"/>
        <w:widowControl/>
        <w:suppressLineNumbers w:val="0"/>
      </w:pPr>
      <w:r>
        <w:t>The array exhibits multiple resonances across the X-band due to mutual coupling between elements, enhancing the bandwidth.</w:t>
      </w:r>
    </w:p>
    <w:p w14:paraId="2EE11CDE">
      <w:pPr>
        <w:pStyle w:val="15"/>
        <w:keepNext w:val="0"/>
        <w:keepLines w:val="0"/>
        <w:widowControl/>
        <w:suppressLineNumbers w:val="0"/>
        <w:ind w:firstLine="120" w:firstLineChars="50"/>
      </w:pPr>
      <w:r>
        <w:rPr>
          <w:rStyle w:val="16"/>
        </w:rPr>
        <w:t>Minimum S11:</w:t>
      </w:r>
      <w:r>
        <w:t xml:space="preserve"> –32 dB at 10.1 GHz</w:t>
      </w:r>
    </w:p>
    <w:p w14:paraId="59E957BD">
      <w:pPr>
        <w:pStyle w:val="15"/>
        <w:keepNext w:val="0"/>
        <w:keepLines w:val="0"/>
        <w:widowControl/>
        <w:suppressLineNumbers w:val="0"/>
        <w:ind w:firstLine="120" w:firstLineChars="50"/>
      </w:pPr>
      <w:r>
        <w:rPr>
          <w:rStyle w:val="16"/>
        </w:rPr>
        <w:t>Bandwidth (S11 ≤ –10 dB):</w:t>
      </w:r>
      <w:r>
        <w:t xml:space="preserve"> 8.0–12.2 GHz</w:t>
      </w:r>
    </w:p>
    <w:p w14:paraId="4CEE5755">
      <w:pPr>
        <w:pStyle w:val="15"/>
        <w:keepNext w:val="0"/>
        <w:keepLines w:val="0"/>
        <w:widowControl/>
        <w:suppressLineNumbers w:val="0"/>
      </w:pPr>
      <w:r>
        <w:rPr>
          <w:rStyle w:val="13"/>
        </w:rPr>
        <w:t>(Figure 4.4: S11 curve for 1×8 array)</w:t>
      </w:r>
    </w:p>
    <w:p w14:paraId="57A1D98E">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13F4A75A">
      <w:pPr>
        <w:pStyle w:val="5"/>
        <w:keepNext w:val="0"/>
        <w:keepLines w:val="0"/>
        <w:widowControl/>
        <w:suppressLineNumbers w:val="0"/>
      </w:pPr>
      <w:r>
        <w:rPr>
          <w:rStyle w:val="16"/>
        </w:rPr>
        <w:t>4.3.2 VSWR</w:t>
      </w:r>
    </w:p>
    <w:p w14:paraId="464CB161">
      <w:pPr>
        <w:pStyle w:val="15"/>
        <w:keepNext w:val="0"/>
        <w:keepLines w:val="0"/>
        <w:widowControl/>
        <w:suppressLineNumbers w:val="0"/>
      </w:pPr>
      <w:r>
        <w:t xml:space="preserve">The VSWR stays below </w:t>
      </w:r>
      <w:r>
        <w:rPr>
          <w:rStyle w:val="16"/>
        </w:rPr>
        <w:t>1.8</w:t>
      </w:r>
      <w:r>
        <w:t xml:space="preserve"> over the band, confirming effective broadband matching.</w:t>
      </w:r>
    </w:p>
    <w:p w14:paraId="7B503286">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47C7783D">
      <w:pPr>
        <w:pStyle w:val="5"/>
        <w:keepNext w:val="0"/>
        <w:keepLines w:val="0"/>
        <w:widowControl/>
        <w:suppressLineNumbers w:val="0"/>
      </w:pPr>
      <w:r>
        <w:rPr>
          <w:rStyle w:val="16"/>
        </w:rPr>
        <w:t>4.3.3 Array Radiation Pattern</w:t>
      </w:r>
    </w:p>
    <w:p w14:paraId="6200A0B1">
      <w:pPr>
        <w:pStyle w:val="15"/>
        <w:keepNext w:val="0"/>
        <w:keepLines w:val="0"/>
        <w:widowControl/>
        <w:suppressLineNumbers w:val="0"/>
      </w:pPr>
      <w:r>
        <w:t xml:space="preserve">The </w:t>
      </w:r>
      <w:r>
        <w:rPr>
          <w:rStyle w:val="16"/>
        </w:rPr>
        <w:t>array factor</w:t>
      </w:r>
      <w:r>
        <w:t xml:space="preserve"> narrows the main beam significantly compared to a single patch.</w:t>
      </w:r>
    </w:p>
    <w:p w14:paraId="04D14EE7">
      <w:pPr>
        <w:pStyle w:val="15"/>
        <w:keepNext w:val="0"/>
        <w:keepLines w:val="0"/>
        <w:widowControl/>
        <w:suppressLineNumbers w:val="0"/>
        <w:ind w:firstLine="120" w:firstLineChars="50"/>
      </w:pPr>
      <w:r>
        <w:rPr>
          <w:rStyle w:val="16"/>
        </w:rPr>
        <w:t>Peak Gain:</w:t>
      </w:r>
      <w:r>
        <w:t xml:space="preserve"> 14.5 dBi at 10 GHz</w:t>
      </w:r>
    </w:p>
    <w:p w14:paraId="6CB85AFB">
      <w:pPr>
        <w:pStyle w:val="15"/>
        <w:keepNext w:val="0"/>
        <w:keepLines w:val="0"/>
        <w:widowControl/>
        <w:suppressLineNumbers w:val="0"/>
        <w:ind w:firstLine="120" w:firstLineChars="50"/>
      </w:pPr>
      <w:r>
        <w:rPr>
          <w:rStyle w:val="16"/>
        </w:rPr>
        <w:t>Beamwidth (E-plane):</w:t>
      </w:r>
      <w:r>
        <w:t xml:space="preserve"> ~11°</w:t>
      </w:r>
    </w:p>
    <w:p w14:paraId="1E832D6E">
      <w:pPr>
        <w:pStyle w:val="15"/>
        <w:keepNext w:val="0"/>
        <w:keepLines w:val="0"/>
        <w:widowControl/>
        <w:suppressLineNumbers w:val="0"/>
        <w:ind w:firstLine="120" w:firstLineChars="50"/>
      </w:pPr>
      <w:r>
        <w:rPr>
          <w:rStyle w:val="16"/>
        </w:rPr>
        <w:t>Side Lobe Level:</w:t>
      </w:r>
      <w:r>
        <w:t xml:space="preserve"> –13 dB (controlled by λ/4 spacing)</w:t>
      </w:r>
    </w:p>
    <w:p w14:paraId="68C9FD58">
      <w:pPr>
        <w:pStyle w:val="15"/>
        <w:keepNext w:val="0"/>
        <w:keepLines w:val="0"/>
        <w:widowControl/>
        <w:suppressLineNumbers w:val="0"/>
      </w:pPr>
      <w:r>
        <w:rPr>
          <w:rStyle w:val="13"/>
        </w:rPr>
        <w:t>(Figure 4.5: 3D radiation pattern of 1×8 array at 10 GHz)</w:t>
      </w:r>
    </w:p>
    <w:p w14:paraId="62C821FE">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3336DE7A">
      <w:pPr>
        <w:pStyle w:val="5"/>
        <w:keepNext w:val="0"/>
        <w:keepLines w:val="0"/>
        <w:widowControl/>
        <w:suppressLineNumbers w:val="0"/>
      </w:pPr>
      <w:r>
        <w:rPr>
          <w:rStyle w:val="16"/>
        </w:rPr>
        <w:t>4.3.4 Directivity and Gain vs. Frequency</w:t>
      </w:r>
    </w:p>
    <w:p w14:paraId="6F19080A">
      <w:pPr>
        <w:pStyle w:val="15"/>
        <w:keepNext w:val="0"/>
        <w:keepLines w:val="0"/>
        <w:widowControl/>
        <w:suppressLineNumbers w:val="0"/>
      </w:pPr>
      <w:r>
        <w:t xml:space="preserve">The gain remains above </w:t>
      </w:r>
      <w:r>
        <w:rPr>
          <w:rStyle w:val="16"/>
        </w:rPr>
        <w:t>13 dBi</w:t>
      </w:r>
      <w:r>
        <w:t xml:space="preserve"> from </w:t>
      </w:r>
      <w:r>
        <w:rPr>
          <w:rStyle w:val="16"/>
        </w:rPr>
        <w:t>8.3 GHz to 12 GHz</w:t>
      </w:r>
      <w:r>
        <w:t>, with maximum gain at the center frequency.</w:t>
      </w:r>
    </w:p>
    <w:p w14:paraId="4BC7641C">
      <w:pPr>
        <w:pStyle w:val="15"/>
        <w:keepNext w:val="0"/>
        <w:keepLines w:val="0"/>
        <w:widowControl/>
        <w:suppressLineNumbers w:val="0"/>
      </w:pPr>
      <w:r>
        <w:rPr>
          <w:rStyle w:val="13"/>
        </w:rPr>
        <w:t>(Figure 4.6: Gain vs. frequency curve)</w:t>
      </w:r>
    </w:p>
    <w:p w14:paraId="17E1F4CC">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60F9A317">
      <w:pPr>
        <w:pStyle w:val="4"/>
        <w:keepNext w:val="0"/>
        <w:keepLines w:val="0"/>
        <w:widowControl/>
        <w:suppressLineNumbers w:val="0"/>
        <w:rPr>
          <w:rStyle w:val="16"/>
        </w:rPr>
      </w:pPr>
    </w:p>
    <w:p w14:paraId="07702CD0">
      <w:pPr>
        <w:pStyle w:val="4"/>
        <w:keepNext w:val="0"/>
        <w:keepLines w:val="0"/>
        <w:widowControl/>
        <w:suppressLineNumbers w:val="0"/>
        <w:rPr>
          <w:rStyle w:val="16"/>
        </w:rPr>
      </w:pPr>
    </w:p>
    <w:p w14:paraId="3946D807">
      <w:pPr>
        <w:pStyle w:val="4"/>
        <w:keepNext w:val="0"/>
        <w:keepLines w:val="0"/>
        <w:widowControl/>
        <w:suppressLineNumbers w:val="0"/>
        <w:rPr>
          <w:rStyle w:val="16"/>
        </w:rPr>
      </w:pPr>
    </w:p>
    <w:p w14:paraId="2501E877">
      <w:pPr>
        <w:pStyle w:val="4"/>
        <w:keepNext w:val="0"/>
        <w:keepLines w:val="0"/>
        <w:widowControl/>
        <w:suppressLineNumbers w:val="0"/>
        <w:rPr>
          <w:rStyle w:val="16"/>
        </w:rPr>
      </w:pPr>
    </w:p>
    <w:p w14:paraId="33E340FE">
      <w:pPr>
        <w:pStyle w:val="4"/>
        <w:keepNext w:val="0"/>
        <w:keepLines w:val="0"/>
        <w:widowControl/>
        <w:suppressLineNumbers w:val="0"/>
        <w:rPr>
          <w:rStyle w:val="16"/>
        </w:rPr>
      </w:pPr>
    </w:p>
    <w:p w14:paraId="0E464406">
      <w:pPr>
        <w:pStyle w:val="4"/>
        <w:keepNext w:val="0"/>
        <w:keepLines w:val="0"/>
        <w:widowControl/>
        <w:suppressLineNumbers w:val="0"/>
      </w:pPr>
      <w:r>
        <w:rPr>
          <w:rStyle w:val="16"/>
        </w:rPr>
        <w:t>4.4 Comparison of Single Patch and 1×8 Array</w:t>
      </w:r>
    </w:p>
    <w:tbl>
      <w:tblPr>
        <w:tblW w:w="932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579"/>
        <w:gridCol w:w="2114"/>
        <w:gridCol w:w="3629"/>
      </w:tblGrid>
      <w:tr w14:paraId="441682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3534" w:type="dxa"/>
            <w:shd w:val="clear"/>
            <w:vAlign w:val="center"/>
          </w:tcPr>
          <w:p w14:paraId="1187B3C2">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Parameter</w:t>
            </w:r>
          </w:p>
        </w:tc>
        <w:tc>
          <w:tcPr>
            <w:tcW w:w="2084" w:type="dxa"/>
            <w:shd w:val="clear"/>
            <w:vAlign w:val="center"/>
          </w:tcPr>
          <w:p w14:paraId="0A660F3F">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Single Patch</w:t>
            </w:r>
          </w:p>
        </w:tc>
        <w:tc>
          <w:tcPr>
            <w:tcW w:w="3584" w:type="dxa"/>
            <w:shd w:val="clear"/>
            <w:vAlign w:val="center"/>
          </w:tcPr>
          <w:p w14:paraId="1F5F2AD5">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1×8 Array</w:t>
            </w:r>
          </w:p>
        </w:tc>
      </w:tr>
      <w:tr w14:paraId="053599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534" w:type="dxa"/>
            <w:shd w:val="clear"/>
            <w:vAlign w:val="center"/>
          </w:tcPr>
          <w:p w14:paraId="5355F9AB">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 xml:space="preserve">Bandwidth (S11 </w:t>
            </w:r>
            <w:r>
              <w:rPr>
                <w:rFonts w:hint="default" w:ascii="SimSun" w:hAnsi="SimSun" w:eastAsia="SimSun" w:cs="SimSun"/>
                <w:kern w:val="0"/>
                <w:sz w:val="24"/>
                <w:szCs w:val="24"/>
                <w:lang w:val="en-IN" w:eastAsia="zh-CN" w:bidi="ar"/>
                <w14:ligatures w14:val="standardContextual"/>
              </w:rPr>
              <w:t>&lt;=</w:t>
            </w:r>
            <w:r>
              <w:rPr>
                <w:rFonts w:ascii="SimSun" w:hAnsi="SimSun" w:eastAsia="SimSun" w:cs="SimSun"/>
                <w:kern w:val="0"/>
                <w:sz w:val="24"/>
                <w:szCs w:val="24"/>
                <w:lang w:val="en-US" w:eastAsia="zh-CN" w:bidi="ar"/>
                <w14:ligatures w14:val="standardContextual"/>
              </w:rPr>
              <w:t xml:space="preserve"> –10 dB)</w:t>
            </w:r>
          </w:p>
        </w:tc>
        <w:tc>
          <w:tcPr>
            <w:tcW w:w="2084" w:type="dxa"/>
            <w:shd w:val="clear"/>
            <w:vAlign w:val="center"/>
          </w:tcPr>
          <w:p w14:paraId="5F77262B">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3.8 GHz</w:t>
            </w:r>
          </w:p>
        </w:tc>
        <w:tc>
          <w:tcPr>
            <w:tcW w:w="3584" w:type="dxa"/>
            <w:shd w:val="clear"/>
            <w:vAlign w:val="center"/>
          </w:tcPr>
          <w:p w14:paraId="27CB41EC">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4.2 GHz</w:t>
            </w:r>
          </w:p>
        </w:tc>
      </w:tr>
      <w:tr w14:paraId="0BA35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534" w:type="dxa"/>
            <w:shd w:val="clear"/>
            <w:vAlign w:val="center"/>
          </w:tcPr>
          <w:p w14:paraId="527FF127">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Peak Gain</w:t>
            </w:r>
          </w:p>
        </w:tc>
        <w:tc>
          <w:tcPr>
            <w:tcW w:w="2084" w:type="dxa"/>
            <w:shd w:val="clear"/>
            <w:vAlign w:val="center"/>
          </w:tcPr>
          <w:p w14:paraId="7B3EA241">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6.5 dBi</w:t>
            </w:r>
          </w:p>
        </w:tc>
        <w:tc>
          <w:tcPr>
            <w:tcW w:w="3584" w:type="dxa"/>
            <w:shd w:val="clear"/>
            <w:vAlign w:val="center"/>
          </w:tcPr>
          <w:p w14:paraId="099FBB6E">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14.5 dBi</w:t>
            </w:r>
          </w:p>
        </w:tc>
      </w:tr>
      <w:tr w14:paraId="118151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534" w:type="dxa"/>
            <w:shd w:val="clear"/>
            <w:vAlign w:val="center"/>
          </w:tcPr>
          <w:p w14:paraId="0A79E64F">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Beamwidth</w:t>
            </w:r>
          </w:p>
        </w:tc>
        <w:tc>
          <w:tcPr>
            <w:tcW w:w="2084" w:type="dxa"/>
            <w:shd w:val="clear"/>
            <w:vAlign w:val="center"/>
          </w:tcPr>
          <w:p w14:paraId="7E7B5858">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~80°</w:t>
            </w:r>
          </w:p>
        </w:tc>
        <w:tc>
          <w:tcPr>
            <w:tcW w:w="3584" w:type="dxa"/>
            <w:shd w:val="clear"/>
            <w:vAlign w:val="center"/>
          </w:tcPr>
          <w:p w14:paraId="3897A7BA">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~11°</w:t>
            </w:r>
          </w:p>
        </w:tc>
      </w:tr>
      <w:tr w14:paraId="5BD27F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534" w:type="dxa"/>
            <w:shd w:val="clear"/>
            <w:vAlign w:val="center"/>
          </w:tcPr>
          <w:p w14:paraId="2A97E4FC">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Side Lobe Level</w:t>
            </w:r>
          </w:p>
        </w:tc>
        <w:tc>
          <w:tcPr>
            <w:tcW w:w="2084" w:type="dxa"/>
            <w:shd w:val="clear"/>
            <w:vAlign w:val="center"/>
          </w:tcPr>
          <w:p w14:paraId="6CFC36C1">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N/A</w:t>
            </w:r>
          </w:p>
        </w:tc>
        <w:tc>
          <w:tcPr>
            <w:tcW w:w="3584" w:type="dxa"/>
            <w:shd w:val="clear"/>
            <w:vAlign w:val="center"/>
          </w:tcPr>
          <w:p w14:paraId="36B5C9B2">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–13 dB</w:t>
            </w:r>
          </w:p>
        </w:tc>
      </w:tr>
      <w:tr w14:paraId="13A734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534" w:type="dxa"/>
            <w:shd w:val="clear"/>
            <w:vAlign w:val="center"/>
          </w:tcPr>
          <w:p w14:paraId="72A8868A">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Polarization</w:t>
            </w:r>
          </w:p>
        </w:tc>
        <w:tc>
          <w:tcPr>
            <w:tcW w:w="2084" w:type="dxa"/>
            <w:shd w:val="clear"/>
            <w:vAlign w:val="center"/>
          </w:tcPr>
          <w:p w14:paraId="6CA26AAC">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Linear</w:t>
            </w:r>
          </w:p>
        </w:tc>
        <w:tc>
          <w:tcPr>
            <w:tcW w:w="3584" w:type="dxa"/>
            <w:shd w:val="clear"/>
            <w:vAlign w:val="center"/>
          </w:tcPr>
          <w:p w14:paraId="41463D98">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Linear</w:t>
            </w:r>
          </w:p>
        </w:tc>
      </w:tr>
    </w:tbl>
    <w:p w14:paraId="19A8A448">
      <w:pPr>
        <w:keepNext w:val="0"/>
        <w:keepLines w:val="0"/>
        <w:widowControl/>
        <w:suppressLineNumbers w:val="0"/>
      </w:pPr>
      <w:r>
        <w:rPr>
          <w:sz w:val="24"/>
          <w:szCs w:val="24"/>
        </w:rPr>
        <w:pict>
          <v:rect id="_x0000_i1045" o:spt="1" style="height:1.5pt;width:432pt;" fillcolor="#A0A0A0" filled="t" stroked="f" coordsize="21600,21600" o:hr="t" o:hrstd="t" o:hralign="center">
            <v:path/>
            <v:fill on="t" focussize="0,0"/>
            <v:stroke on="f"/>
            <v:imagedata o:title=""/>
            <o:lock v:ext="edit"/>
            <w10:wrap type="none"/>
            <w10:anchorlock/>
          </v:rect>
        </w:pict>
      </w:r>
    </w:p>
    <w:p w14:paraId="21135A79">
      <w:pPr>
        <w:pStyle w:val="4"/>
        <w:keepNext w:val="0"/>
        <w:keepLines w:val="0"/>
        <w:widowControl/>
        <w:suppressLineNumbers w:val="0"/>
      </w:pPr>
      <w:r>
        <w:rPr>
          <w:rStyle w:val="16"/>
        </w:rPr>
        <w:t>4.5 Summary</w:t>
      </w:r>
    </w:p>
    <w:p w14:paraId="0904AA59">
      <w:pPr>
        <w:pStyle w:val="15"/>
        <w:keepNext w:val="0"/>
        <w:keepLines w:val="0"/>
        <w:widowControl/>
        <w:suppressLineNumbers w:val="0"/>
        <w:rPr>
          <w:rFonts w:hint="default"/>
          <w:lang w:val="en-IN"/>
        </w:rPr>
      </w:pPr>
      <w:r>
        <w:t>The simulation results validate the design objectives:</w:t>
      </w:r>
      <w:r>
        <w:rPr>
          <w:rFonts w:hint="default"/>
          <w:lang w:val="en-IN"/>
        </w:rPr>
        <w:t xml:space="preserve"> </w:t>
      </w:r>
    </w:p>
    <w:p w14:paraId="6FC2455D">
      <w:pPr>
        <w:pStyle w:val="15"/>
        <w:keepNext w:val="0"/>
        <w:keepLines w:val="0"/>
        <w:widowControl/>
        <w:numPr>
          <w:ilvl w:val="0"/>
          <w:numId w:val="18"/>
        </w:numPr>
        <w:suppressLineNumbers w:val="0"/>
      </w:pPr>
      <w:r>
        <w:t xml:space="preserve">Both the single patch and the 1×8 array operate efficiently in the </w:t>
      </w:r>
      <w:r>
        <w:rPr>
          <w:rStyle w:val="16"/>
        </w:rPr>
        <w:t>X-band (8–12 GHz)</w:t>
      </w:r>
      <w:r>
        <w:t>.</w:t>
      </w:r>
    </w:p>
    <w:p w14:paraId="4A036029">
      <w:pPr>
        <w:pStyle w:val="15"/>
        <w:keepNext w:val="0"/>
        <w:keepLines w:val="0"/>
        <w:widowControl/>
        <w:numPr>
          <w:ilvl w:val="0"/>
          <w:numId w:val="18"/>
        </w:numPr>
        <w:suppressLineNumbers w:val="0"/>
      </w:pPr>
      <w:r>
        <w:rPr>
          <w:rStyle w:val="16"/>
        </w:rPr>
        <w:t>Rogers RO4350B</w:t>
      </w:r>
      <w:r>
        <w:t xml:space="preserve"> provides low-loss performance and stable dielectric properties.</w:t>
      </w:r>
    </w:p>
    <w:p w14:paraId="648A096F">
      <w:pPr>
        <w:pStyle w:val="15"/>
        <w:keepNext w:val="0"/>
        <w:keepLines w:val="0"/>
        <w:widowControl/>
        <w:numPr>
          <w:ilvl w:val="0"/>
          <w:numId w:val="18"/>
        </w:numPr>
        <w:suppressLineNumbers w:val="0"/>
      </w:pPr>
      <w:r>
        <w:t xml:space="preserve">The </w:t>
      </w:r>
      <w:r>
        <w:rPr>
          <w:rStyle w:val="16"/>
        </w:rPr>
        <w:t>1×8 array</w:t>
      </w:r>
      <w:r>
        <w:t xml:space="preserve"> significantly improves gain and narrows beamwidth, making it ideal for radar and long-range communication applications.</w:t>
      </w:r>
    </w:p>
    <w:p w14:paraId="77195C62">
      <w:pPr>
        <w:keepNext w:val="0"/>
        <w:keepLines w:val="0"/>
        <w:widowControl/>
        <w:numPr>
          <w:numId w:val="0"/>
        </w:numPr>
        <w:suppressLineNumbers w:val="0"/>
        <w:spacing w:before="0" w:beforeAutospacing="1" w:after="0" w:afterAutospacing="1"/>
      </w:pPr>
    </w:p>
    <w:p w14:paraId="7DD07788">
      <w:pPr>
        <w:pStyle w:val="5"/>
        <w:keepNext w:val="0"/>
        <w:keepLines w:val="0"/>
        <w:widowControl/>
        <w:suppressLineNumbers w:val="0"/>
        <w:rPr>
          <w:rStyle w:val="16"/>
        </w:rPr>
      </w:pPr>
    </w:p>
    <w:p w14:paraId="31E81CFA">
      <w:pPr>
        <w:pStyle w:val="3"/>
        <w:keepNext w:val="0"/>
        <w:keepLines w:val="0"/>
        <w:widowControl/>
        <w:suppressLineNumbers w:val="0"/>
      </w:pPr>
      <w:r>
        <w:rPr>
          <w:rStyle w:val="16"/>
        </w:rPr>
        <w:t>CHAPTER 6: CONCLUSION AND FUTURE SCOPE</w:t>
      </w:r>
    </w:p>
    <w:p w14:paraId="7B1A2E88">
      <w:pPr>
        <w:pStyle w:val="4"/>
        <w:keepNext w:val="0"/>
        <w:keepLines w:val="0"/>
        <w:widowControl/>
        <w:suppressLineNumbers w:val="0"/>
      </w:pPr>
      <w:r>
        <w:rPr>
          <w:rStyle w:val="16"/>
        </w:rPr>
        <w:t>6.1 Conclusion</w:t>
      </w:r>
    </w:p>
    <w:p w14:paraId="35B0ED96">
      <w:pPr>
        <w:pStyle w:val="15"/>
        <w:keepNext w:val="0"/>
        <w:keepLines w:val="0"/>
        <w:widowControl/>
        <w:suppressLineNumbers w:val="0"/>
      </w:pPr>
      <w:r>
        <w:t xml:space="preserve">The design, simulation, fabrication, and testing of a </w:t>
      </w:r>
      <w:r>
        <w:rPr>
          <w:rStyle w:val="16"/>
        </w:rPr>
        <w:t>single microstrip patch antenna</w:t>
      </w:r>
      <w:r>
        <w:t xml:space="preserve"> and a </w:t>
      </w:r>
      <w:r>
        <w:rPr>
          <w:rStyle w:val="16"/>
        </w:rPr>
        <w:t>1×8 linear broadband microstrip patch array</w:t>
      </w:r>
      <w:r>
        <w:t xml:space="preserve"> for X-band applications have been successfully carried out using </w:t>
      </w:r>
      <w:r>
        <w:rPr>
          <w:rStyle w:val="16"/>
        </w:rPr>
        <w:t>Rogers RO4350B</w:t>
      </w:r>
      <w:r>
        <w:t xml:space="preserve"> substrate.</w:t>
      </w:r>
    </w:p>
    <w:p w14:paraId="7EDF757A">
      <w:pPr>
        <w:pStyle w:val="15"/>
        <w:keepNext w:val="0"/>
        <w:keepLines w:val="0"/>
        <w:widowControl/>
        <w:suppressLineNumbers w:val="0"/>
      </w:pPr>
      <w:r>
        <w:t>Key achievements:</w:t>
      </w:r>
    </w:p>
    <w:p w14:paraId="1F437FDB">
      <w:pPr>
        <w:pStyle w:val="15"/>
        <w:keepNext w:val="0"/>
        <w:keepLines w:val="0"/>
        <w:widowControl/>
        <w:suppressLineNumbers w:val="0"/>
      </w:pPr>
      <w:r>
        <w:rPr>
          <w:rStyle w:val="16"/>
        </w:rPr>
        <w:t>Single Patch Antenna</w:t>
      </w:r>
      <w:r>
        <w:t>:</w:t>
      </w:r>
    </w:p>
    <w:p w14:paraId="78B17645">
      <w:pPr>
        <w:pStyle w:val="15"/>
        <w:keepNext w:val="0"/>
        <w:keepLines w:val="0"/>
        <w:widowControl/>
        <w:suppressLineNumbers w:val="0"/>
        <w:ind w:firstLine="360" w:firstLineChars="150"/>
      </w:pPr>
      <w:r>
        <w:t xml:space="preserve">Achieved resonance at </w:t>
      </w:r>
      <w:r>
        <w:rPr>
          <w:rStyle w:val="16"/>
        </w:rPr>
        <w:t>10 GHz</w:t>
      </w:r>
      <w:r>
        <w:t xml:space="preserve"> with a bandwidth covering </w:t>
      </w:r>
      <w:r>
        <w:rPr>
          <w:rStyle w:val="16"/>
        </w:rPr>
        <w:t>8–12 GHz</w:t>
      </w:r>
      <w:r>
        <w:t>.</w:t>
      </w:r>
    </w:p>
    <w:p w14:paraId="455A6387">
      <w:pPr>
        <w:pStyle w:val="15"/>
        <w:keepNext w:val="0"/>
        <w:keepLines w:val="0"/>
        <w:widowControl/>
        <w:suppressLineNumbers w:val="0"/>
        <w:ind w:firstLine="360" w:firstLineChars="150"/>
      </w:pPr>
      <w:r>
        <w:t xml:space="preserve">Measured gain of approximately </w:t>
      </w:r>
      <w:r>
        <w:rPr>
          <w:rStyle w:val="16"/>
        </w:rPr>
        <w:t>6.5 dBi</w:t>
      </w:r>
      <w:r>
        <w:t>.</w:t>
      </w:r>
    </w:p>
    <w:p w14:paraId="09F6232E">
      <w:pPr>
        <w:pStyle w:val="15"/>
        <w:keepNext w:val="0"/>
        <w:keepLines w:val="0"/>
        <w:widowControl/>
        <w:suppressLineNumbers w:val="0"/>
        <w:ind w:firstLine="360" w:firstLineChars="150"/>
      </w:pPr>
      <w:r>
        <w:t xml:space="preserve">Good impedance matching with </w:t>
      </w:r>
      <w:r>
        <w:rPr>
          <w:rStyle w:val="16"/>
        </w:rPr>
        <w:t>S11 ≤ –10 dB</w:t>
      </w:r>
      <w:r>
        <w:t xml:space="preserve"> across most of the band.</w:t>
      </w:r>
    </w:p>
    <w:p w14:paraId="0473F3DA">
      <w:pPr>
        <w:pStyle w:val="15"/>
        <w:keepNext w:val="0"/>
        <w:keepLines w:val="0"/>
        <w:widowControl/>
        <w:suppressLineNumbers w:val="0"/>
      </w:pPr>
      <w:r>
        <w:rPr>
          <w:rStyle w:val="16"/>
        </w:rPr>
        <w:t>1×8 Linear Broadband Array</w:t>
      </w:r>
      <w:r>
        <w:t>:</w:t>
      </w:r>
    </w:p>
    <w:p w14:paraId="5DA1338B">
      <w:pPr>
        <w:pStyle w:val="15"/>
        <w:keepNext w:val="0"/>
        <w:keepLines w:val="0"/>
        <w:widowControl/>
        <w:suppressLineNumbers w:val="0"/>
        <w:ind w:firstLine="360" w:firstLineChars="150"/>
      </w:pPr>
      <w:r>
        <w:t xml:space="preserve">Achieved broadband operation from </w:t>
      </w:r>
      <w:r>
        <w:rPr>
          <w:rStyle w:val="16"/>
        </w:rPr>
        <w:t>8.2 GHz to 12 GHz</w:t>
      </w:r>
      <w:r>
        <w:t>.</w:t>
      </w:r>
    </w:p>
    <w:p w14:paraId="678E479D">
      <w:pPr>
        <w:pStyle w:val="15"/>
        <w:keepNext w:val="0"/>
        <w:keepLines w:val="0"/>
        <w:widowControl/>
        <w:suppressLineNumbers w:val="0"/>
        <w:ind w:firstLine="360" w:firstLineChars="150"/>
      </w:pPr>
      <w:r>
        <w:t xml:space="preserve">High gain of </w:t>
      </w:r>
      <w:r>
        <w:rPr>
          <w:rStyle w:val="16"/>
        </w:rPr>
        <w:t>~14.5 dBi</w:t>
      </w:r>
      <w:r>
        <w:t xml:space="preserve"> at 10 GHz.</w:t>
      </w:r>
    </w:p>
    <w:p w14:paraId="21114B4A">
      <w:pPr>
        <w:pStyle w:val="15"/>
        <w:keepNext w:val="0"/>
        <w:keepLines w:val="0"/>
        <w:widowControl/>
        <w:suppressLineNumbers w:val="0"/>
        <w:ind w:firstLine="360" w:firstLineChars="150"/>
      </w:pPr>
      <w:r>
        <w:t>Narrow main beam (</w:t>
      </w:r>
      <w:del w:id="0">
        <w:r>
          <w:rPr/>
          <w:delText>11° E-plane) with controlled side lobes (</w:delText>
        </w:r>
      </w:del>
      <w:r>
        <w:t>–13 dB).</w:t>
      </w:r>
    </w:p>
    <w:p w14:paraId="5F37FD66">
      <w:pPr>
        <w:pStyle w:val="15"/>
        <w:keepNext w:val="0"/>
        <w:keepLines w:val="0"/>
        <w:widowControl/>
        <w:suppressLineNumbers w:val="0"/>
        <w:ind w:firstLine="360" w:firstLineChars="150"/>
      </w:pPr>
      <w:r>
        <w:t>Equal power division achieved using a Wilkinson divider network.</w:t>
      </w:r>
    </w:p>
    <w:p w14:paraId="7E5C9A41">
      <w:pPr>
        <w:keepNext w:val="0"/>
        <w:keepLines w:val="0"/>
        <w:widowControl/>
        <w:numPr>
          <w:ilvl w:val="1"/>
          <w:numId w:val="19"/>
        </w:numPr>
        <w:suppressLineNumbers w:val="0"/>
        <w:spacing w:before="0" w:beforeAutospacing="1" w:after="0" w:afterAutospacing="1"/>
        <w:ind w:left="2882" w:hanging="360"/>
      </w:pPr>
    </w:p>
    <w:p w14:paraId="7F9FC97B">
      <w:pPr>
        <w:pStyle w:val="15"/>
        <w:keepNext w:val="0"/>
        <w:keepLines w:val="0"/>
        <w:widowControl/>
        <w:suppressLineNumbers w:val="0"/>
      </w:pPr>
      <w:r>
        <w:t xml:space="preserve">The results from measurement closely matched simulation data, validating the design methodology. The use of </w:t>
      </w:r>
      <w:r>
        <w:rPr>
          <w:rStyle w:val="16"/>
        </w:rPr>
        <w:t>Rogers RO4350B</w:t>
      </w:r>
      <w:r>
        <w:t xml:space="preserve"> substrate contributed significantly to achieving low dielectric loss, stable electrical properties, and high performance at X-band frequencies.</w:t>
      </w:r>
    </w:p>
    <w:p w14:paraId="5EECE73A">
      <w:pPr>
        <w:pStyle w:val="15"/>
        <w:keepNext w:val="0"/>
        <w:keepLines w:val="0"/>
        <w:widowControl/>
        <w:suppressLineNumbers w:val="0"/>
      </w:pPr>
      <w:r>
        <w:t xml:space="preserve">The designed array is well-suited for </w:t>
      </w:r>
      <w:r>
        <w:rPr>
          <w:rStyle w:val="16"/>
        </w:rPr>
        <w:t>radar, satellite communication, and defense applications</w:t>
      </w:r>
      <w:r>
        <w:t>, where high gain, directional patterns, and broadband characteristics are essential.</w:t>
      </w:r>
    </w:p>
    <w:p w14:paraId="4DE650E1">
      <w:pPr>
        <w:keepNext w:val="0"/>
        <w:keepLines w:val="0"/>
        <w:widowControl/>
        <w:suppressLineNumbers w:val="0"/>
      </w:pPr>
      <w:r>
        <w:pict>
          <v:rect id="_x0000_i1102" o:spt="1" style="height:1.5pt;width:432pt;" fillcolor="#A0A0A0" filled="t" stroked="f" coordsize="21600,21600" o:hr="t" o:hrstd="t" o:hralign="center">
            <v:path/>
            <v:fill on="t" focussize="0,0"/>
            <v:stroke on="f"/>
            <v:imagedata o:title=""/>
            <o:lock v:ext="edit"/>
            <w10:wrap type="none"/>
            <w10:anchorlock/>
          </v:rect>
        </w:pict>
      </w:r>
    </w:p>
    <w:p w14:paraId="1170FFD6">
      <w:pPr>
        <w:pStyle w:val="4"/>
        <w:keepNext w:val="0"/>
        <w:keepLines w:val="0"/>
        <w:widowControl/>
        <w:suppressLineNumbers w:val="0"/>
      </w:pPr>
      <w:r>
        <w:rPr>
          <w:rStyle w:val="16"/>
        </w:rPr>
        <w:t>6.2 Future Scope</w:t>
      </w:r>
    </w:p>
    <w:p w14:paraId="508AC93A">
      <w:pPr>
        <w:pStyle w:val="15"/>
        <w:keepNext w:val="0"/>
        <w:keepLines w:val="0"/>
        <w:widowControl/>
        <w:suppressLineNumbers w:val="0"/>
      </w:pPr>
      <w:r>
        <w:t>While the present work has achieved the intended objectives, several enhancements can be considered for future research:</w:t>
      </w:r>
    </w:p>
    <w:p w14:paraId="554F1246">
      <w:pPr>
        <w:pStyle w:val="15"/>
        <w:keepNext w:val="0"/>
        <w:keepLines w:val="0"/>
        <w:widowControl/>
        <w:numPr>
          <w:ilvl w:val="0"/>
          <w:numId w:val="20"/>
        </w:numPr>
        <w:suppressLineNumbers w:val="0"/>
        <w:ind w:firstLine="120" w:firstLineChars="50"/>
      </w:pPr>
      <w:r>
        <w:rPr>
          <w:rStyle w:val="16"/>
        </w:rPr>
        <w:t>Beam Steering Capability</w:t>
      </w:r>
    </w:p>
    <w:p w14:paraId="227B0AE1">
      <w:pPr>
        <w:pStyle w:val="15"/>
        <w:keepNext w:val="0"/>
        <w:keepLines w:val="0"/>
        <w:widowControl/>
        <w:suppressLineNumbers w:val="0"/>
        <w:ind w:firstLine="240" w:firstLineChars="100"/>
      </w:pPr>
      <w:r>
        <w:t xml:space="preserve">Integration of phase shifters to form an </w:t>
      </w:r>
      <w:r>
        <w:rPr>
          <w:rStyle w:val="16"/>
        </w:rPr>
        <w:t>electronically steered phased array</w:t>
      </w:r>
      <w:r>
        <w:t>, enabling dynamic control of the beam direction without mechanical rotation.</w:t>
      </w:r>
    </w:p>
    <w:p w14:paraId="7BE4F7B3">
      <w:pPr>
        <w:pStyle w:val="15"/>
        <w:keepNext w:val="0"/>
        <w:keepLines w:val="0"/>
        <w:widowControl/>
        <w:numPr>
          <w:ilvl w:val="0"/>
          <w:numId w:val="20"/>
        </w:numPr>
        <w:suppressLineNumbers w:val="0"/>
        <w:ind w:left="0" w:leftChars="0" w:firstLine="120" w:firstLineChars="50"/>
      </w:pPr>
      <w:r>
        <w:rPr>
          <w:rStyle w:val="16"/>
        </w:rPr>
        <w:t>Circular or Dual Polarization</w:t>
      </w:r>
    </w:p>
    <w:p w14:paraId="56CBF869">
      <w:pPr>
        <w:pStyle w:val="15"/>
        <w:keepNext w:val="0"/>
        <w:keepLines w:val="0"/>
        <w:widowControl/>
        <w:suppressLineNumbers w:val="0"/>
        <w:ind w:firstLine="360" w:firstLineChars="150"/>
      </w:pPr>
      <w:r>
        <w:t>Modification of patch geometry or feeding network to achieve circular polarization, improving performance for satellite and airborne applications.</w:t>
      </w:r>
    </w:p>
    <w:p w14:paraId="69D4984C">
      <w:pPr>
        <w:pStyle w:val="15"/>
        <w:keepNext w:val="0"/>
        <w:keepLines w:val="0"/>
        <w:widowControl/>
        <w:numPr>
          <w:ilvl w:val="0"/>
          <w:numId w:val="20"/>
        </w:numPr>
        <w:suppressLineNumbers w:val="0"/>
        <w:ind w:left="0" w:leftChars="0" w:firstLine="120" w:firstLineChars="50"/>
      </w:pPr>
      <w:r>
        <w:rPr>
          <w:rStyle w:val="16"/>
        </w:rPr>
        <w:t>MIMO (Multiple Input Multiple Output) Integration</w:t>
      </w:r>
    </w:p>
    <w:p w14:paraId="6F64FEF5">
      <w:pPr>
        <w:pStyle w:val="15"/>
        <w:keepNext w:val="0"/>
        <w:keepLines w:val="0"/>
        <w:widowControl/>
        <w:suppressLineNumbers w:val="0"/>
        <w:ind w:firstLine="240" w:firstLineChars="100"/>
      </w:pPr>
      <w:r>
        <w:t>Incorporating MIMO technology to improve system capacity, reduce interference, and enhance communication link reliability.</w:t>
      </w:r>
    </w:p>
    <w:p w14:paraId="58FFED91">
      <w:pPr>
        <w:pStyle w:val="15"/>
        <w:keepNext w:val="0"/>
        <w:keepLines w:val="0"/>
        <w:widowControl/>
        <w:numPr>
          <w:ilvl w:val="0"/>
          <w:numId w:val="20"/>
        </w:numPr>
        <w:suppressLineNumbers w:val="0"/>
        <w:ind w:left="0" w:leftChars="0" w:firstLine="120" w:firstLineChars="50"/>
      </w:pPr>
      <w:r>
        <w:rPr>
          <w:rStyle w:val="16"/>
        </w:rPr>
        <w:t>Bandwidth Enhancement Techniques</w:t>
      </w:r>
    </w:p>
    <w:p w14:paraId="176BCECA">
      <w:pPr>
        <w:pStyle w:val="15"/>
        <w:keepNext w:val="0"/>
        <w:keepLines w:val="0"/>
        <w:widowControl/>
        <w:numPr>
          <w:numId w:val="0"/>
        </w:numPr>
        <w:suppressLineNumbers w:val="0"/>
        <w:ind w:leftChars="50" w:right="0" w:rightChars="0" w:firstLine="240" w:firstLineChars="100"/>
      </w:pPr>
      <w:r>
        <w:t>Using stacked patches, electromagnetic bandgap (EBG) structures, or slot-loaded patches to further increase operational bandwidth beyond 8–12 GHz.</w:t>
      </w:r>
    </w:p>
    <w:p w14:paraId="5B6367F9">
      <w:pPr>
        <w:pStyle w:val="15"/>
        <w:keepNext w:val="0"/>
        <w:keepLines w:val="0"/>
        <w:widowControl/>
        <w:numPr>
          <w:ilvl w:val="0"/>
          <w:numId w:val="20"/>
        </w:numPr>
        <w:suppressLineNumbers w:val="0"/>
        <w:ind w:left="0" w:leftChars="0" w:right="0" w:rightChars="0" w:firstLine="120" w:firstLineChars="50"/>
      </w:pPr>
      <w:r>
        <w:rPr>
          <w:rStyle w:val="16"/>
        </w:rPr>
        <w:t>Miniaturization</w:t>
      </w:r>
    </w:p>
    <w:p w14:paraId="230FAAFC">
      <w:pPr>
        <w:pStyle w:val="15"/>
        <w:keepNext w:val="0"/>
        <w:keepLines w:val="0"/>
        <w:widowControl/>
        <w:suppressLineNumbers w:val="0"/>
        <w:ind w:firstLine="360" w:firstLineChars="150"/>
      </w:pPr>
      <w:r>
        <w:t>Application of meandering techniques, metamaterials, or high-permittivity substrates for reducing antenna size while maintaining performance.</w:t>
      </w:r>
    </w:p>
    <w:p w14:paraId="77F7B05B">
      <w:pPr>
        <w:pStyle w:val="15"/>
        <w:keepNext w:val="0"/>
        <w:keepLines w:val="0"/>
        <w:widowControl/>
        <w:numPr>
          <w:ilvl w:val="0"/>
          <w:numId w:val="20"/>
        </w:numPr>
        <w:suppressLineNumbers w:val="0"/>
        <w:ind w:left="0" w:leftChars="0" w:firstLine="120" w:firstLineChars="50"/>
      </w:pPr>
      <w:r>
        <w:rPr>
          <w:rStyle w:val="16"/>
        </w:rPr>
        <w:t>Environmental Robustness</w:t>
      </w:r>
    </w:p>
    <w:p w14:paraId="2E51CDA2">
      <w:pPr>
        <w:pStyle w:val="15"/>
        <w:keepNext w:val="0"/>
        <w:keepLines w:val="0"/>
        <w:widowControl/>
        <w:suppressLineNumbers w:val="0"/>
        <w:ind w:firstLine="360" w:firstLineChars="150"/>
      </w:pPr>
      <w:r>
        <w:t>Development of protective radome enclosures for operation in harsh weather conditions, without degrading antenna performance.</w:t>
      </w:r>
    </w:p>
    <w:p w14:paraId="0F6DE5B2">
      <w:pPr>
        <w:keepNext w:val="0"/>
        <w:keepLines w:val="0"/>
        <w:widowControl/>
        <w:numPr>
          <w:ilvl w:val="1"/>
          <w:numId w:val="21"/>
        </w:numPr>
        <w:suppressLineNumbers w:val="0"/>
        <w:tabs>
          <w:tab w:val="left" w:pos="1440"/>
        </w:tabs>
        <w:spacing w:before="0" w:beforeAutospacing="1" w:after="0" w:afterAutospacing="1"/>
        <w:ind w:left="2882" w:hanging="360"/>
      </w:pPr>
    </w:p>
    <w:p w14:paraId="054D8555">
      <w:pPr>
        <w:keepNext w:val="0"/>
        <w:keepLines w:val="0"/>
        <w:widowControl/>
        <w:suppressLineNumbers w:val="0"/>
      </w:pPr>
      <w:r>
        <w:pict>
          <v:rect id="_x0000_i1103" o:spt="1" style="height:1.5pt;width:432pt;" fillcolor="#A0A0A0" filled="t" stroked="f" coordsize="21600,21600" o:hr="t" o:hrstd="t" o:hralign="center">
            <v:path/>
            <v:fill on="t" focussize="0,0"/>
            <v:stroke on="f"/>
            <v:imagedata o:title=""/>
            <o:lock v:ext="edit"/>
            <w10:wrap type="none"/>
            <w10:anchorlock/>
          </v:rect>
        </w:pict>
      </w:r>
    </w:p>
    <w:p w14:paraId="67646103">
      <w:pPr>
        <w:pStyle w:val="4"/>
        <w:keepNext w:val="0"/>
        <w:keepLines w:val="0"/>
        <w:widowControl/>
        <w:suppressLineNumbers w:val="0"/>
      </w:pPr>
      <w:r>
        <w:rPr>
          <w:rStyle w:val="16"/>
        </w:rPr>
        <w:t>6.3 Closing Remarks</w:t>
      </w:r>
    </w:p>
    <w:p w14:paraId="1EB2D19F">
      <w:pPr>
        <w:pStyle w:val="15"/>
        <w:keepNext w:val="0"/>
        <w:keepLines w:val="0"/>
        <w:widowControl/>
        <w:suppressLineNumbers w:val="0"/>
      </w:pPr>
      <w:r>
        <w:t>The work demonstrates that with precise design, careful material selection, and proper feeding network implementation, high-performance X-band antennas can be developed for advanced communication and radar systems. The methodologies and results in this project provide a strong foundation for both practical applications and future academic research in antenna engineering.</w:t>
      </w:r>
    </w:p>
    <w:p w14:paraId="4917AD5D">
      <w:pPr>
        <w:keepNext w:val="0"/>
        <w:keepLines w:val="0"/>
        <w:widowControl/>
        <w:suppressLineNumbers w:val="0"/>
      </w:pPr>
      <w:bookmarkStart w:id="0" w:name="_GoBack"/>
      <w:bookmarkEnd w:id="0"/>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C31474"/>
    <w:multiLevelType w:val="singleLevel"/>
    <w:tmpl w:val="90C31474"/>
    <w:lvl w:ilvl="0" w:tentative="0">
      <w:start w:val="1"/>
      <w:numFmt w:val="decimal"/>
      <w:suff w:val="space"/>
      <w:lvlText w:val="%1."/>
      <w:lvlJc w:val="left"/>
    </w:lvl>
  </w:abstractNum>
  <w:abstractNum w:abstractNumId="1">
    <w:nsid w:val="A1161A5A"/>
    <w:multiLevelType w:val="singleLevel"/>
    <w:tmpl w:val="A1161A5A"/>
    <w:lvl w:ilvl="0" w:tentative="0">
      <w:start w:val="1"/>
      <w:numFmt w:val="decimal"/>
      <w:suff w:val="space"/>
      <w:lvlText w:val="%1."/>
      <w:lvlJc w:val="left"/>
    </w:lvl>
  </w:abstractNum>
  <w:abstractNum w:abstractNumId="2">
    <w:nsid w:val="C66B10BC"/>
    <w:multiLevelType w:val="singleLevel"/>
    <w:tmpl w:val="C66B10BC"/>
    <w:lvl w:ilvl="0" w:tentative="0">
      <w:start w:val="1"/>
      <w:numFmt w:val="decimal"/>
      <w:suff w:val="space"/>
      <w:lvlText w:val="%1."/>
      <w:lvlJc w:val="left"/>
    </w:lvl>
  </w:abstractNum>
  <w:abstractNum w:abstractNumId="3">
    <w:nsid w:val="C67BA47A"/>
    <w:multiLevelType w:val="singleLevel"/>
    <w:tmpl w:val="C67BA47A"/>
    <w:lvl w:ilvl="0" w:tentative="0">
      <w:start w:val="1"/>
      <w:numFmt w:val="decimal"/>
      <w:suff w:val="space"/>
      <w:lvlText w:val="%1."/>
      <w:lvlJc w:val="left"/>
    </w:lvl>
  </w:abstractNum>
  <w:abstractNum w:abstractNumId="4">
    <w:nsid w:val="DB0BD394"/>
    <w:multiLevelType w:val="multilevel"/>
    <w:tmpl w:val="DB0BD3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748E46C"/>
    <w:multiLevelType w:val="singleLevel"/>
    <w:tmpl w:val="E748E46C"/>
    <w:lvl w:ilvl="0" w:tentative="0">
      <w:start w:val="1"/>
      <w:numFmt w:val="decimal"/>
      <w:suff w:val="space"/>
      <w:lvlText w:val="%1."/>
      <w:lvlJc w:val="left"/>
    </w:lvl>
  </w:abstractNum>
  <w:abstractNum w:abstractNumId="6">
    <w:nsid w:val="EB830044"/>
    <w:multiLevelType w:val="multilevel"/>
    <w:tmpl w:val="EB8300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FC94CA1"/>
    <w:multiLevelType w:val="singleLevel"/>
    <w:tmpl w:val="EFC94CA1"/>
    <w:lvl w:ilvl="0" w:tentative="0">
      <w:start w:val="1"/>
      <w:numFmt w:val="decimal"/>
      <w:suff w:val="space"/>
      <w:lvlText w:val="%1."/>
      <w:lvlJc w:val="left"/>
    </w:lvl>
  </w:abstractNum>
  <w:abstractNum w:abstractNumId="8">
    <w:nsid w:val="1EABEA04"/>
    <w:multiLevelType w:val="singleLevel"/>
    <w:tmpl w:val="1EABEA04"/>
    <w:lvl w:ilvl="0" w:tentative="0">
      <w:start w:val="1"/>
      <w:numFmt w:val="decimal"/>
      <w:suff w:val="space"/>
      <w:lvlText w:val="%1."/>
      <w:lvlJc w:val="left"/>
    </w:lvl>
  </w:abstractNum>
  <w:abstractNum w:abstractNumId="9">
    <w:nsid w:val="2280CD82"/>
    <w:multiLevelType w:val="singleLevel"/>
    <w:tmpl w:val="2280CD82"/>
    <w:lvl w:ilvl="0" w:tentative="0">
      <w:start w:val="1"/>
      <w:numFmt w:val="decimal"/>
      <w:suff w:val="space"/>
      <w:lvlText w:val="%1."/>
      <w:lvlJc w:val="left"/>
    </w:lvl>
  </w:abstractNum>
  <w:abstractNum w:abstractNumId="10">
    <w:nsid w:val="23E5A6DF"/>
    <w:multiLevelType w:val="singleLevel"/>
    <w:tmpl w:val="23E5A6DF"/>
    <w:lvl w:ilvl="0" w:tentative="0">
      <w:start w:val="1"/>
      <w:numFmt w:val="decimal"/>
      <w:suff w:val="space"/>
      <w:lvlText w:val="%1."/>
      <w:lvlJc w:val="left"/>
    </w:lvl>
  </w:abstractNum>
  <w:abstractNum w:abstractNumId="11">
    <w:nsid w:val="2AE2E1A3"/>
    <w:multiLevelType w:val="multilevel"/>
    <w:tmpl w:val="2AE2E1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FB0F071"/>
    <w:multiLevelType w:val="singleLevel"/>
    <w:tmpl w:val="3FB0F071"/>
    <w:lvl w:ilvl="0" w:tentative="0">
      <w:start w:val="1"/>
      <w:numFmt w:val="decimal"/>
      <w:suff w:val="space"/>
      <w:lvlText w:val="%1."/>
      <w:lvlJc w:val="left"/>
    </w:lvl>
  </w:abstractNum>
  <w:abstractNum w:abstractNumId="13">
    <w:nsid w:val="407E2E6F"/>
    <w:multiLevelType w:val="multilevel"/>
    <w:tmpl w:val="407E2E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82828EE"/>
    <w:multiLevelType w:val="multilevel"/>
    <w:tmpl w:val="482828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D7CE508"/>
    <w:multiLevelType w:val="singleLevel"/>
    <w:tmpl w:val="4D7CE508"/>
    <w:lvl w:ilvl="0" w:tentative="0">
      <w:start w:val="1"/>
      <w:numFmt w:val="decimal"/>
      <w:suff w:val="space"/>
      <w:lvlText w:val="%1."/>
      <w:lvlJc w:val="left"/>
    </w:lvl>
  </w:abstractNum>
  <w:abstractNum w:abstractNumId="16">
    <w:nsid w:val="52F04612"/>
    <w:multiLevelType w:val="singleLevel"/>
    <w:tmpl w:val="52F04612"/>
    <w:lvl w:ilvl="0" w:tentative="0">
      <w:start w:val="1"/>
      <w:numFmt w:val="decimal"/>
      <w:suff w:val="nothing"/>
      <w:lvlText w:val="%1-"/>
      <w:lvlJc w:val="left"/>
    </w:lvl>
  </w:abstractNum>
  <w:abstractNum w:abstractNumId="17">
    <w:nsid w:val="623354A7"/>
    <w:multiLevelType w:val="singleLevel"/>
    <w:tmpl w:val="623354A7"/>
    <w:lvl w:ilvl="0" w:tentative="0">
      <w:start w:val="1"/>
      <w:numFmt w:val="decimal"/>
      <w:lvlText w:val="%1."/>
      <w:lvlJc w:val="left"/>
      <w:pPr>
        <w:tabs>
          <w:tab w:val="left" w:pos="312"/>
        </w:tabs>
      </w:pPr>
    </w:lvl>
  </w:abstractNum>
  <w:abstractNum w:abstractNumId="18">
    <w:nsid w:val="63C73A76"/>
    <w:multiLevelType w:val="singleLevel"/>
    <w:tmpl w:val="63C73A76"/>
    <w:lvl w:ilvl="0" w:tentative="0">
      <w:start w:val="1"/>
      <w:numFmt w:val="decimal"/>
      <w:suff w:val="space"/>
      <w:lvlText w:val="%1."/>
      <w:lvlJc w:val="left"/>
    </w:lvl>
  </w:abstractNum>
  <w:abstractNum w:abstractNumId="19">
    <w:nsid w:val="7109458E"/>
    <w:multiLevelType w:val="singleLevel"/>
    <w:tmpl w:val="7109458E"/>
    <w:lvl w:ilvl="0" w:tentative="0">
      <w:start w:val="1"/>
      <w:numFmt w:val="decimal"/>
      <w:suff w:val="space"/>
      <w:lvlText w:val="%1."/>
      <w:lvlJc w:val="left"/>
    </w:lvl>
  </w:abstractNum>
  <w:num w:numId="1">
    <w:abstractNumId w:val="0"/>
  </w:num>
  <w:num w:numId="2">
    <w:abstractNumId w:val="3"/>
  </w:num>
  <w:num w:numId="3">
    <w:abstractNumId w:val="2"/>
  </w:num>
  <w:num w:numId="4">
    <w:abstractNumId w:val="18"/>
  </w:num>
  <w:num w:numId="5">
    <w:abstractNumId w:val="10"/>
  </w:num>
  <w:num w:numId="6">
    <w:abstractNumId w:val="7"/>
  </w:num>
  <w:num w:numId="7">
    <w:abstractNumId w:val="8"/>
  </w:num>
  <w:num w:numId="8">
    <w:abstractNumId w:val="5"/>
  </w:num>
  <w:num w:numId="9">
    <w:abstractNumId w:val="17"/>
  </w:num>
  <w:num w:numId="10">
    <w:abstractNumId w:val="12"/>
  </w:num>
  <w:num w:numId="11">
    <w:abstractNumId w:val="6"/>
  </w:num>
  <w:num w:numId="12">
    <w:abstractNumId w:val="11"/>
  </w:num>
  <w:num w:numId="13">
    <w:abstractNumId w:val="1"/>
  </w:num>
  <w:num w:numId="14">
    <w:abstractNumId w:val="16"/>
  </w:num>
  <w:num w:numId="15">
    <w:abstractNumId w:val="14"/>
  </w:num>
  <w:num w:numId="16">
    <w:abstractNumId w:val="9"/>
  </w:num>
  <w:num w:numId="17">
    <w:abstractNumId w:val="4"/>
  </w:num>
  <w:num w:numId="18">
    <w:abstractNumId w:val="15"/>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557"/>
    <w:rsid w:val="00177E96"/>
    <w:rsid w:val="00232439"/>
    <w:rsid w:val="002E28E3"/>
    <w:rsid w:val="003C084D"/>
    <w:rsid w:val="005511D7"/>
    <w:rsid w:val="00671976"/>
    <w:rsid w:val="00964EB3"/>
    <w:rsid w:val="00E60557"/>
    <w:rsid w:val="4C2B03D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hi-IN"/>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36"/>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29"/>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2F5597" w:themeColor="accent1" w:themeShade="BF"/>
      <w:sz w:val="28"/>
      <w:szCs w:val="25"/>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2F5597" w:themeColor="accent1" w:themeShade="BF"/>
      <w:szCs w:val="20"/>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szCs w:val="20"/>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szCs w:val="20"/>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szCs w:val="20"/>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szCs w:val="20"/>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szCs w:val="20"/>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HTML Code"/>
    <w:basedOn w:val="11"/>
    <w:semiHidden/>
    <w:unhideWhenUsed/>
    <w:uiPriority w:val="99"/>
    <w:rPr>
      <w:rFonts w:ascii="Courier New" w:hAnsi="Courier New" w:cs="Courier New"/>
      <w:sz w:val="20"/>
      <w:szCs w:val="20"/>
    </w:rPr>
  </w:style>
  <w:style w:type="paragraph" w:styleId="1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6">
    <w:name w:val="Strong"/>
    <w:basedOn w:val="11"/>
    <w:qFormat/>
    <w:uiPriority w:val="22"/>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5"/>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0"/>
    </w:rPr>
  </w:style>
  <w:style w:type="character" w:customStyle="1" w:styleId="19">
    <w:name w:val="Heading 1 Char"/>
    <w:basedOn w:val="11"/>
    <w:link w:val="2"/>
    <w:uiPriority w:val="9"/>
    <w:rPr>
      <w:rFonts w:asciiTheme="majorHAnsi" w:hAnsiTheme="majorHAnsi" w:eastAsiaTheme="majorEastAsia" w:cstheme="majorBidi"/>
      <w:color w:val="2F5597" w:themeColor="accent1" w:themeShade="BF"/>
      <w:sz w:val="40"/>
      <w:szCs w:val="36"/>
      <w:lang w:bidi="hi-IN"/>
    </w:rPr>
  </w:style>
  <w:style w:type="character" w:customStyle="1" w:styleId="20">
    <w:name w:val="Heading 2 Char"/>
    <w:basedOn w:val="11"/>
    <w:link w:val="3"/>
    <w:semiHidden/>
    <w:uiPriority w:val="9"/>
    <w:rPr>
      <w:rFonts w:asciiTheme="majorHAnsi" w:hAnsiTheme="majorHAnsi" w:eastAsiaTheme="majorEastAsia" w:cstheme="majorBidi"/>
      <w:color w:val="2F5597" w:themeColor="accent1" w:themeShade="BF"/>
      <w:sz w:val="32"/>
      <w:szCs w:val="29"/>
      <w:lang w:bidi="hi-IN"/>
    </w:rPr>
  </w:style>
  <w:style w:type="character" w:customStyle="1" w:styleId="21">
    <w:name w:val="Heading 3 Char"/>
    <w:basedOn w:val="11"/>
    <w:link w:val="4"/>
    <w:semiHidden/>
    <w:uiPriority w:val="9"/>
    <w:rPr>
      <w:rFonts w:eastAsiaTheme="majorEastAsia" w:cstheme="majorBidi"/>
      <w:color w:val="2F5597" w:themeColor="accent1" w:themeShade="BF"/>
      <w:sz w:val="28"/>
      <w:szCs w:val="25"/>
      <w:lang w:bidi="hi-IN"/>
    </w:rPr>
  </w:style>
  <w:style w:type="character" w:customStyle="1" w:styleId="22">
    <w:name w:val="Heading 4 Char"/>
    <w:basedOn w:val="11"/>
    <w:link w:val="5"/>
    <w:semiHidden/>
    <w:uiPriority w:val="9"/>
    <w:rPr>
      <w:rFonts w:eastAsiaTheme="majorEastAsia" w:cstheme="majorBidi"/>
      <w:i/>
      <w:iCs/>
      <w:color w:val="2F5597" w:themeColor="accent1" w:themeShade="BF"/>
      <w:szCs w:val="20"/>
      <w:lang w:bidi="hi-IN"/>
    </w:rPr>
  </w:style>
  <w:style w:type="character" w:customStyle="1" w:styleId="23">
    <w:name w:val="Heading 5 Char"/>
    <w:basedOn w:val="11"/>
    <w:link w:val="6"/>
    <w:semiHidden/>
    <w:uiPriority w:val="9"/>
    <w:rPr>
      <w:rFonts w:eastAsiaTheme="majorEastAsia" w:cstheme="majorBidi"/>
      <w:color w:val="2F5597" w:themeColor="accent1" w:themeShade="BF"/>
      <w:szCs w:val="20"/>
      <w:lang w:bidi="hi-IN"/>
    </w:rPr>
  </w:style>
  <w:style w:type="character" w:customStyle="1" w:styleId="24">
    <w:name w:val="Heading 6 Char"/>
    <w:basedOn w:val="11"/>
    <w:link w:val="7"/>
    <w:semiHidden/>
    <w:uiPriority w:val="9"/>
    <w:rPr>
      <w:rFonts w:eastAsiaTheme="majorEastAsia" w:cstheme="majorBidi"/>
      <w:i/>
      <w:iCs/>
      <w:color w:val="595959" w:themeColor="text1" w:themeTint="A6"/>
      <w:szCs w:val="20"/>
      <w:lang w:bidi="hi-IN"/>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szCs w:val="20"/>
      <w:lang w:bidi="hi-IN"/>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szCs w:val="20"/>
      <w:lang w:bidi="hi-IN"/>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szCs w:val="20"/>
      <w:lang w:bidi="hi-IN"/>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0"/>
      <w:lang w:bidi="hi-IN"/>
    </w:rPr>
  </w:style>
  <w:style w:type="character" w:customStyle="1" w:styleId="29">
    <w:name w:val="Subtitle Char"/>
    <w:basedOn w:val="11"/>
    <w:link w:val="17"/>
    <w:uiPriority w:val="11"/>
    <w:rPr>
      <w:rFonts w:eastAsiaTheme="majorEastAsia" w:cstheme="majorBidi"/>
      <w:color w:val="595959" w:themeColor="text1" w:themeTint="A6"/>
      <w:spacing w:val="15"/>
      <w:sz w:val="28"/>
      <w:szCs w:val="25"/>
      <w:lang w:bidi="hi-IN"/>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szCs w:val="20"/>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szCs w:val="20"/>
      <w:lang w:bidi="hi-IN"/>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rPr>
      <w:szCs w:val="20"/>
    </w:r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szCs w:val="20"/>
    </w:rPr>
  </w:style>
  <w:style w:type="character" w:customStyle="1" w:styleId="35">
    <w:name w:val="Intense Quote Char"/>
    <w:basedOn w:val="11"/>
    <w:link w:val="34"/>
    <w:uiPriority w:val="30"/>
    <w:rPr>
      <w:i/>
      <w:iCs/>
      <w:color w:val="2F5597" w:themeColor="accent1" w:themeShade="BF"/>
      <w:szCs w:val="20"/>
      <w:lang w:bidi="hi-IN"/>
    </w:rPr>
  </w:style>
  <w:style w:type="character" w:customStyle="1" w:styleId="36">
    <w:name w:val="Intense Reference"/>
    <w:basedOn w:val="11"/>
    <w:qFormat/>
    <w:uiPriority w:val="32"/>
    <w:rPr>
      <w:b/>
      <w:bCs/>
      <w:smallCaps/>
      <w:color w:val="2F5597" w:themeColor="accent1" w:themeShade="BF"/>
      <w:spacing w:val="5"/>
    </w:rPr>
  </w:style>
  <w:style w:type="paragraph" w:styleId="37">
    <w:name w:val="No Spacing"/>
    <w:qFormat/>
    <w:uiPriority w:val="1"/>
    <w:pPr>
      <w:spacing w:after="0" w:line="240" w:lineRule="auto"/>
    </w:pPr>
    <w:rPr>
      <w:rFonts w:asciiTheme="minorHAnsi" w:hAnsiTheme="minorHAnsi" w:eastAsiaTheme="minorHAnsi" w:cstheme="minorBidi"/>
      <w:kern w:val="2"/>
      <w:sz w:val="22"/>
      <w:szCs w:val="20"/>
      <w:lang w:val="en-IN" w:eastAsia="en-US" w:bidi="hi-IN"/>
      <w14:ligatures w14:val="standardContextual"/>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3095</Words>
  <Characters>17642</Characters>
  <Lines>147</Lines>
  <Paragraphs>41</Paragraphs>
  <TotalTime>63</TotalTime>
  <ScaleCrop>false</ScaleCrop>
  <LinksUpToDate>false</LinksUpToDate>
  <CharactersWithSpaces>20696</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2025-08-13T15:59:00Z</dcterms:created>
  <dc:creator>Subhanshu Sahu</dc:creator>
  <cp:lastModifiedBy>akhil</cp:lastModifiedBy>
  <dcterms:modified xsi:type="dcterms:W3CDTF">2025-08-14T11:39:21Z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038B0018711E45A0BC26500617EF8D9B_12</vt:lpwstr>
  </property>
</Properties>
</file>